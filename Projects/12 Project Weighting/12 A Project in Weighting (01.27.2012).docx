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44B" w:rsidRDefault="006A0042" w:rsidP="00EE4361">
      <w:pPr>
        <w:spacing w:line="360" w:lineRule="auto"/>
        <w:jc w:val="center"/>
        <w:outlineLvl w:val="0"/>
      </w:pPr>
      <w:r>
        <w:rPr>
          <w:b/>
        </w:rPr>
        <w:t>1</w:t>
      </w:r>
      <w:r w:rsidR="00077C1C">
        <w:rPr>
          <w:b/>
        </w:rPr>
        <w:t>2</w:t>
      </w:r>
      <w:r>
        <w:rPr>
          <w:b/>
        </w:rPr>
        <w:t>.</w:t>
      </w:r>
      <w:r>
        <w:rPr>
          <w:b/>
        </w:rPr>
        <w:tab/>
        <w:t>A Project in Weighting a Personnel Survey</w:t>
      </w:r>
    </w:p>
    <w:p w:rsidR="00EE4361" w:rsidRDefault="00EE4361" w:rsidP="00EE4361">
      <w:pPr>
        <w:spacing w:line="360" w:lineRule="auto"/>
        <w:ind w:firstLine="720"/>
        <w:jc w:val="both"/>
      </w:pPr>
    </w:p>
    <w:p w:rsidR="0090267F" w:rsidRDefault="00092E3B" w:rsidP="00EE4361">
      <w:pPr>
        <w:spacing w:line="360" w:lineRule="auto"/>
        <w:ind w:firstLine="720"/>
        <w:jc w:val="both"/>
      </w:pPr>
      <w:r>
        <w:t xml:space="preserve">In this project you will develop survey weights and deliver an analysis file for a survey of military personnel.  </w:t>
      </w:r>
      <w:r w:rsidR="0090267F">
        <w:t xml:space="preserve">Members of the military reserves were asked a variety of questions about job satisfaction.  </w:t>
      </w:r>
      <w:r w:rsidR="002E57B9">
        <w:t>Some examples of the questions are:</w:t>
      </w:r>
    </w:p>
    <w:p w:rsidR="002E57B9" w:rsidRDefault="002E57B9" w:rsidP="00AF3922">
      <w:pPr>
        <w:numPr>
          <w:ilvl w:val="0"/>
          <w:numId w:val="13"/>
        </w:numPr>
        <w:spacing w:line="360" w:lineRule="auto"/>
      </w:pPr>
      <w:r>
        <w:t xml:space="preserve">Suppose that you have to decide whether to continue to participate in the National Guard/Reserve.  Assuming you could stay, how likely is it that you would choose to do so?  </w:t>
      </w:r>
    </w:p>
    <w:p w:rsidR="002E57B9" w:rsidRDefault="002E57B9" w:rsidP="00AF3922">
      <w:pPr>
        <w:numPr>
          <w:ilvl w:val="0"/>
          <w:numId w:val="13"/>
        </w:numPr>
        <w:spacing w:line="360" w:lineRule="auto"/>
      </w:pPr>
      <w:r w:rsidRPr="002E57B9">
        <w:t xml:space="preserve">Overall, how would you rate the current level of stress in your personal life? </w:t>
      </w:r>
    </w:p>
    <w:p w:rsidR="002E57B9" w:rsidRDefault="002E57B9" w:rsidP="00AF3922">
      <w:pPr>
        <w:numPr>
          <w:ilvl w:val="0"/>
          <w:numId w:val="13"/>
        </w:numPr>
        <w:spacing w:line="360" w:lineRule="auto"/>
      </w:pPr>
      <w:r>
        <w:t xml:space="preserve">Taking all things into consideration, how satisfied are you, in general, with each of the following aspects of being in the National Guard/Reserve? </w:t>
      </w:r>
    </w:p>
    <w:p w:rsidR="002E57B9" w:rsidRDefault="002E57B9" w:rsidP="00AF3922">
      <w:pPr>
        <w:spacing w:line="360" w:lineRule="auto"/>
        <w:ind w:left="1440"/>
      </w:pPr>
      <w:r>
        <w:t>The type of work you do in your military job</w:t>
      </w:r>
    </w:p>
    <w:p w:rsidR="002E57B9" w:rsidRDefault="002E57B9" w:rsidP="00AF3922">
      <w:pPr>
        <w:spacing w:line="360" w:lineRule="auto"/>
        <w:ind w:left="1440"/>
      </w:pPr>
      <w:r w:rsidRPr="002E57B9">
        <w:t>Your total compensation (i.e., base pay, allowances, and bonuses)</w:t>
      </w:r>
    </w:p>
    <w:p w:rsidR="00623D59" w:rsidRDefault="003918E4" w:rsidP="00EE4361">
      <w:pPr>
        <w:spacing w:line="360" w:lineRule="auto"/>
        <w:jc w:val="both"/>
      </w:pPr>
      <w:r>
        <w:t xml:space="preserve">The data file includes records for all persons who were in the initial sample—respondents, nonrespondents, and ineligibles. There are also several demographic variables </w:t>
      </w:r>
      <w:r w:rsidR="00DE328A">
        <w:t xml:space="preserve">from administrative record files </w:t>
      </w:r>
      <w:r>
        <w:t xml:space="preserve">for each </w:t>
      </w:r>
      <w:r w:rsidR="00DE328A">
        <w:t xml:space="preserve">sample </w:t>
      </w:r>
      <w:r>
        <w:t>person</w:t>
      </w:r>
      <w:r w:rsidR="00DE328A">
        <w:t>.</w:t>
      </w:r>
      <w:r w:rsidR="00CB4703">
        <w:t xml:space="preserve"> </w:t>
      </w:r>
      <w:r w:rsidR="002B120E">
        <w:t xml:space="preserve">The files to be used are listed at the end of this chapter.  </w:t>
      </w:r>
    </w:p>
    <w:p w:rsidR="00F67D1D" w:rsidRDefault="00623D59" w:rsidP="00EE4361">
      <w:pPr>
        <w:spacing w:line="360" w:lineRule="auto"/>
        <w:ind w:firstLine="720"/>
        <w:jc w:val="both"/>
      </w:pPr>
      <w:r>
        <w:t>The following tasks have yet to be completed and are assigned to your team.</w:t>
      </w:r>
      <w:r w:rsidR="00D16BCE">
        <w:t xml:space="preserve">  Each task should be documented in the project final report; be sure to justify the decisions your team has made.</w:t>
      </w:r>
      <w:r w:rsidR="000A27F0">
        <w:t xml:space="preserve">  </w:t>
      </w:r>
    </w:p>
    <w:p w:rsidR="000A27F0" w:rsidRDefault="00EA3E66" w:rsidP="00FF2D4E">
      <w:pPr>
        <w:numPr>
          <w:ilvl w:val="0"/>
          <w:numId w:val="7"/>
        </w:numPr>
        <w:spacing w:line="360" w:lineRule="auto"/>
        <w:jc w:val="both"/>
      </w:pPr>
      <w:r>
        <w:t xml:space="preserve">Develop the design weights </w:t>
      </w:r>
      <w:r w:rsidR="00D16BCE">
        <w:t>(inverse of the selection probabilities) fo</w:t>
      </w:r>
      <w:r w:rsidR="00C95CB2">
        <w:t>r this single-stage stratified</w:t>
      </w:r>
      <w:r w:rsidR="00D16BCE">
        <w:t xml:space="preserve"> </w:t>
      </w:r>
      <w:r w:rsidR="00306D0B">
        <w:t xml:space="preserve">simple random sampling </w:t>
      </w:r>
      <w:r w:rsidR="00D16BCE">
        <w:t>design and verify your calculations.</w:t>
      </w:r>
      <w:r w:rsidR="00C95CB2">
        <w:t xml:space="preserve">  The field </w:t>
      </w:r>
      <w:r w:rsidR="00F23886" w:rsidRPr="00AF3922">
        <w:rPr>
          <w:rFonts w:ascii="Courier New" w:hAnsi="Courier New" w:cs="Courier New"/>
        </w:rPr>
        <w:t>STRATUM</w:t>
      </w:r>
      <w:r w:rsidR="00631EB4">
        <w:t xml:space="preserve"> </w:t>
      </w:r>
      <w:r w:rsidR="00C95CB2">
        <w:t xml:space="preserve">defines the </w:t>
      </w:r>
      <w:r w:rsidR="00D01461">
        <w:t>sample design</w:t>
      </w:r>
      <w:r w:rsidR="0049039E">
        <w:t xml:space="preserve"> </w:t>
      </w:r>
      <w:r w:rsidR="00C95CB2">
        <w:t>strata.</w:t>
      </w:r>
      <w:r w:rsidR="000A27F0">
        <w:t xml:space="preserve">  Each record contains counts of the number of persons in the population (</w:t>
      </w:r>
      <w:r w:rsidR="000A27F0" w:rsidRPr="00AF3922">
        <w:rPr>
          <w:rFonts w:ascii="Courier New" w:hAnsi="Courier New" w:cs="Courier New"/>
        </w:rPr>
        <w:t>NSTRAT</w:t>
      </w:r>
      <w:r w:rsidR="000A27F0">
        <w:t>) and the sample (</w:t>
      </w:r>
      <w:r w:rsidR="000A27F0" w:rsidRPr="00AF3922">
        <w:rPr>
          <w:rFonts w:ascii="Courier New" w:hAnsi="Courier New" w:cs="Courier New"/>
        </w:rPr>
        <w:t>NSAMP</w:t>
      </w:r>
      <w:r w:rsidR="000A27F0">
        <w:t xml:space="preserve">) in the </w:t>
      </w:r>
      <w:r w:rsidR="00E91AE1">
        <w:t xml:space="preserve">design </w:t>
      </w:r>
      <w:r w:rsidR="000A27F0">
        <w:t>stratum to which the record belongs.</w:t>
      </w:r>
      <w:r w:rsidR="00F23886">
        <w:t xml:space="preserve">  The field </w:t>
      </w:r>
      <w:r w:rsidR="00F23886" w:rsidRPr="00AF3922">
        <w:rPr>
          <w:rFonts w:ascii="Courier New" w:hAnsi="Courier New" w:cs="Courier New"/>
        </w:rPr>
        <w:t>V_STRAT</w:t>
      </w:r>
      <w:r w:rsidR="00F23886">
        <w:t xml:space="preserve"> identifies design strata that were collapsed together for variance estimation.</w:t>
      </w:r>
      <w:r w:rsidR="00E91AE1">
        <w:t xml:space="preserve">  Note that, if a population count is needed for a variance stratum, the values of </w:t>
      </w:r>
      <w:r w:rsidR="00E91AE1" w:rsidRPr="00AF3922">
        <w:rPr>
          <w:rFonts w:ascii="Courier New" w:hAnsi="Courier New" w:cs="Courier New"/>
        </w:rPr>
        <w:t>NSTRAT</w:t>
      </w:r>
      <w:r w:rsidR="00E91AE1">
        <w:t xml:space="preserve"> will need to be summed for the design strat</w:t>
      </w:r>
      <w:r w:rsidR="00547975">
        <w:t xml:space="preserve">a that are combined into a </w:t>
      </w:r>
      <w:r w:rsidR="00547975" w:rsidRPr="00AF3922">
        <w:rPr>
          <w:rFonts w:ascii="Courier New" w:hAnsi="Courier New" w:cs="Courier New"/>
        </w:rPr>
        <w:t>V_STRAT</w:t>
      </w:r>
      <w:r w:rsidR="00547975">
        <w:t>.</w:t>
      </w:r>
      <w:r w:rsidR="00E91AE1">
        <w:t xml:space="preserve"> </w:t>
      </w:r>
      <w:r w:rsidR="00F23886">
        <w:t xml:space="preserve"> </w:t>
      </w:r>
    </w:p>
    <w:p w:rsidR="000A27F0" w:rsidRDefault="000A27F0" w:rsidP="00EE4361">
      <w:pPr>
        <w:numPr>
          <w:ilvl w:val="0"/>
          <w:numId w:val="7"/>
        </w:numPr>
        <w:spacing w:line="360" w:lineRule="auto"/>
        <w:jc w:val="both"/>
      </w:pPr>
      <w:r w:rsidRPr="000A27F0">
        <w:t>Specify how you will classify the various response status codes (</w:t>
      </w:r>
      <w:r w:rsidRPr="00AF3922">
        <w:rPr>
          <w:rFonts w:ascii="Courier New" w:hAnsi="Courier New" w:cs="Courier New"/>
        </w:rPr>
        <w:t>RESPSTAT</w:t>
      </w:r>
      <w:r w:rsidRPr="000A27F0">
        <w:t>) into the general categories</w:t>
      </w:r>
      <w:r w:rsidR="00FF2D4E">
        <w:t>—eligible respondent, eligible nonrespondent, ineligible, or unknown—</w:t>
      </w:r>
      <w:r w:rsidR="00FF2D4E">
        <w:lastRenderedPageBreak/>
        <w:t>described in Chapter 6</w:t>
      </w:r>
      <w:r w:rsidRPr="000A27F0">
        <w:t>.</w:t>
      </w:r>
      <w:r>
        <w:t xml:space="preserve">  The variable </w:t>
      </w:r>
      <w:r w:rsidR="00AC1403">
        <w:t xml:space="preserve">values and value </w:t>
      </w:r>
      <w:r>
        <w:t xml:space="preserve">labels for </w:t>
      </w:r>
      <w:r w:rsidRPr="00C023E4">
        <w:rPr>
          <w:rFonts w:ascii="Courier New" w:hAnsi="Courier New" w:cs="Courier New"/>
        </w:rPr>
        <w:t>RESPSTAT</w:t>
      </w:r>
      <w:r>
        <w:t xml:space="preserve"> are provided in the </w:t>
      </w:r>
      <w:r w:rsidR="000808CB">
        <w:t xml:space="preserve">section below, </w:t>
      </w:r>
      <w:r w:rsidR="000808CB" w:rsidRPr="000808CB">
        <w:rPr>
          <w:i/>
        </w:rPr>
        <w:t>Data Files and Other Information</w:t>
      </w:r>
      <w:r>
        <w:t>.</w:t>
      </w:r>
    </w:p>
    <w:p w:rsidR="00E408B9" w:rsidRDefault="00E408B9" w:rsidP="00EE4361">
      <w:pPr>
        <w:numPr>
          <w:ilvl w:val="0"/>
          <w:numId w:val="7"/>
        </w:numPr>
        <w:spacing w:line="360" w:lineRule="auto"/>
        <w:jc w:val="both"/>
      </w:pPr>
      <w:r w:rsidRPr="000A27F0">
        <w:t xml:space="preserve">Apply weight adjustments to the design weights and verify your calculations.  You should include the adjustment methods we have discussed in class—unknown eligibility, nonresponse, and calibration.  In the case of </w:t>
      </w:r>
      <w:r w:rsidR="00792D84">
        <w:t xml:space="preserve">either unknown eligibility or </w:t>
      </w:r>
      <w:r w:rsidRPr="000A27F0">
        <w:t>nonresponse adjustments, compare weighting cell and propensity adjustments by actually carrying out your own implementation of each method.</w:t>
      </w:r>
      <w:r w:rsidR="00973ACB">
        <w:t xml:space="preserve"> You may encounter some cases</w:t>
      </w:r>
      <w:r w:rsidR="00E22F01">
        <w:t>, in either the data file for respondents or the file for population counts,</w:t>
      </w:r>
      <w:r w:rsidR="00973ACB">
        <w:t xml:space="preserve"> that have missing data for fields that you would like to use in weighting. If so, you need to explain how you handled those in the various steps used in weighting.</w:t>
      </w:r>
    </w:p>
    <w:p w:rsidR="00D16BCE" w:rsidRDefault="000A27F0" w:rsidP="00EE4361">
      <w:pPr>
        <w:numPr>
          <w:ilvl w:val="0"/>
          <w:numId w:val="7"/>
        </w:numPr>
        <w:spacing w:line="360" w:lineRule="auto"/>
        <w:jc w:val="both"/>
      </w:pPr>
      <w:r>
        <w:t>Prepare an analysis file (</w:t>
      </w:r>
      <w:r w:rsidR="00254AD6">
        <w:t xml:space="preserve">in </w:t>
      </w:r>
      <w:r>
        <w:t>SAS</w:t>
      </w:r>
      <w:r w:rsidR="00254AD6">
        <w:t>, Stata, or text format</w:t>
      </w:r>
      <w:r>
        <w:t>) containing the variables from the original data file (</w:t>
      </w:r>
      <w:r w:rsidR="00E566B9" w:rsidRPr="00E566B9">
        <w:rPr>
          <w:i/>
        </w:rPr>
        <w:t>SOFR</w:t>
      </w:r>
      <w:r w:rsidR="00E566B9" w:rsidRPr="003907B5">
        <w:rPr>
          <w:i/>
        </w:rPr>
        <w:t>.sas7bdat</w:t>
      </w:r>
      <w:r>
        <w:t>)</w:t>
      </w:r>
      <w:r w:rsidR="00E566B9">
        <w:t xml:space="preserve">, </w:t>
      </w:r>
      <w:r w:rsidR="004A3157">
        <w:t xml:space="preserve">the base weights, </w:t>
      </w:r>
      <w:r w:rsidR="00E566B9">
        <w:t>the final analysis weights</w:t>
      </w:r>
      <w:r w:rsidR="008207CA">
        <w:t xml:space="preserve"> (</w:t>
      </w:r>
      <w:r w:rsidR="007F05E5">
        <w:t xml:space="preserve">you may </w:t>
      </w:r>
      <w:r w:rsidR="008207CA">
        <w:t xml:space="preserve">choose only one set from task </w:t>
      </w:r>
      <w:r w:rsidR="00C43524">
        <w:t>3</w:t>
      </w:r>
      <w:r w:rsidR="008207CA">
        <w:t xml:space="preserve"> above)</w:t>
      </w:r>
      <w:r w:rsidR="00E566B9">
        <w:t>,</w:t>
      </w:r>
      <w:r>
        <w:t xml:space="preserve"> and </w:t>
      </w:r>
      <w:r w:rsidR="000808CB">
        <w:t>any adjustments applied to the design weights to create the final weights.  Additionally, create any necessary indicators you would need to analyze the questionnaire responses and eliminate any unnecessary data records.  All variables must have a descriptive label.</w:t>
      </w:r>
      <w:r w:rsidR="00243D3A">
        <w:t xml:space="preserve">  For any newly created categorical variable, provide a description of the variable values</w:t>
      </w:r>
      <w:r w:rsidR="006F0530">
        <w:t xml:space="preserve"> in the report.</w:t>
      </w:r>
      <w:r w:rsidR="00243D3A">
        <w:t xml:space="preserve"> </w:t>
      </w:r>
    </w:p>
    <w:p w:rsidR="00703830" w:rsidRDefault="00703830" w:rsidP="00EE4361">
      <w:pPr>
        <w:numPr>
          <w:ilvl w:val="0"/>
          <w:numId w:val="7"/>
        </w:numPr>
        <w:spacing w:line="360" w:lineRule="auto"/>
        <w:jc w:val="both"/>
      </w:pPr>
      <w:r>
        <w:t xml:space="preserve">Using your final analysis weights, tabulate the proportions of personnel who are </w:t>
      </w:r>
    </w:p>
    <w:p w:rsidR="00703830" w:rsidRDefault="00703830" w:rsidP="00EE4361">
      <w:pPr>
        <w:numPr>
          <w:ilvl w:val="1"/>
          <w:numId w:val="7"/>
        </w:numPr>
        <w:spacing w:line="360" w:lineRule="auto"/>
        <w:jc w:val="both"/>
      </w:pPr>
      <w:r>
        <w:t>D</w:t>
      </w:r>
      <w:r w:rsidRPr="00CB303B">
        <w:t>issatisfied or very dissatisfied with their total compensation</w:t>
      </w:r>
      <w:r>
        <w:t xml:space="preserve"> (</w:t>
      </w:r>
      <w:r w:rsidRPr="00AF3922">
        <w:rPr>
          <w:rFonts w:ascii="Courier New" w:hAnsi="Courier New" w:cs="Courier New"/>
        </w:rPr>
        <w:t>RA006A</w:t>
      </w:r>
      <w:r>
        <w:t>)</w:t>
      </w:r>
    </w:p>
    <w:p w:rsidR="00703830" w:rsidRDefault="00281871" w:rsidP="00EE4361">
      <w:pPr>
        <w:numPr>
          <w:ilvl w:val="1"/>
          <w:numId w:val="7"/>
        </w:numPr>
        <w:spacing w:line="360" w:lineRule="auto"/>
        <w:jc w:val="both"/>
      </w:pPr>
      <w:r>
        <w:t>Very un</w:t>
      </w:r>
      <w:r w:rsidR="00703830">
        <w:t xml:space="preserve">likely </w:t>
      </w:r>
      <w:r>
        <w:t xml:space="preserve">or unlikely </w:t>
      </w:r>
      <w:r w:rsidR="00703830">
        <w:t>to stay in the Reserves (</w:t>
      </w:r>
      <w:r w:rsidR="00703830" w:rsidRPr="00AF3922">
        <w:rPr>
          <w:rFonts w:ascii="Courier New" w:hAnsi="Courier New" w:cs="Courier New"/>
        </w:rPr>
        <w:t>RA008</w:t>
      </w:r>
      <w:r w:rsidR="00703830">
        <w:t>)</w:t>
      </w:r>
    </w:p>
    <w:p w:rsidR="00703830" w:rsidRDefault="00703830" w:rsidP="00EE4361">
      <w:pPr>
        <w:spacing w:line="360" w:lineRule="auto"/>
        <w:ind w:left="360"/>
        <w:jc w:val="both"/>
      </w:pPr>
      <w:r>
        <w:t>Make these tabulations separately for each service and for enlisted personnel and officers. Include the point estimates of proportions and standard errors. Describe the method you use for standard error estimation and any limitations that the method may have.</w:t>
      </w:r>
    </w:p>
    <w:p w:rsidR="00792D84" w:rsidRDefault="00792D84" w:rsidP="00EE4361">
      <w:pPr>
        <w:numPr>
          <w:ilvl w:val="0"/>
          <w:numId w:val="7"/>
        </w:numPr>
        <w:spacing w:line="360" w:lineRule="auto"/>
        <w:jc w:val="both"/>
      </w:pPr>
      <w:r>
        <w:t xml:space="preserve">Include a description for data users of which cases and weights should be used for </w:t>
      </w:r>
      <w:r w:rsidR="00243D3A">
        <w:t xml:space="preserve">various types of data </w:t>
      </w:r>
      <w:r>
        <w:t>analys</w:t>
      </w:r>
      <w:r w:rsidR="00243D3A">
        <w:t>e</w:t>
      </w:r>
      <w:r>
        <w:t>s.  Provide some brief examples of software code that would be used to estimate means or proportions associated with a typical questionnaire item.  Examples should be given for at least two software packages.</w:t>
      </w:r>
      <w:r w:rsidR="009E1703">
        <w:t xml:space="preserve">  Your report should describe how the software must be used in order to account for weights and design features like strata.</w:t>
      </w:r>
    </w:p>
    <w:p w:rsidR="005B6044" w:rsidRDefault="005B6044" w:rsidP="00EE4361">
      <w:pPr>
        <w:spacing w:line="360" w:lineRule="auto"/>
        <w:ind w:left="720" w:hanging="360"/>
      </w:pPr>
    </w:p>
    <w:p w:rsidR="000808CB" w:rsidRDefault="006F0530" w:rsidP="00C43524">
      <w:pPr>
        <w:spacing w:after="240" w:line="360" w:lineRule="auto"/>
        <w:rPr>
          <w:b/>
        </w:rPr>
      </w:pPr>
      <w:r>
        <w:rPr>
          <w:b/>
        </w:rPr>
        <w:t>Contents of the</w:t>
      </w:r>
      <w:r w:rsidR="000808CB">
        <w:rPr>
          <w:b/>
        </w:rPr>
        <w:t xml:space="preserve"> Weighting Report</w:t>
      </w:r>
    </w:p>
    <w:p w:rsidR="004E61AC" w:rsidRDefault="000808CB" w:rsidP="00EE4361">
      <w:pPr>
        <w:spacing w:line="360" w:lineRule="auto"/>
        <w:jc w:val="both"/>
      </w:pPr>
      <w:r>
        <w:lastRenderedPageBreak/>
        <w:t xml:space="preserve">Below is a </w:t>
      </w:r>
      <w:r w:rsidR="006F0530">
        <w:t xml:space="preserve">list of topic areas that should be included in your </w:t>
      </w:r>
      <w:r>
        <w:t xml:space="preserve">weighting report.  Questions and suggestions are included in each section to assist with the development of the </w:t>
      </w:r>
      <w:r w:rsidR="006F0530">
        <w:t>text</w:t>
      </w:r>
      <w:r>
        <w:t xml:space="preserve">.  </w:t>
      </w:r>
      <w:r w:rsidR="001969CE">
        <w:t xml:space="preserve">The order of the sections in your report does not have to be the same as that given below.  You should construct your report in a way that presents topics in an order that seems logical to your team.  </w:t>
      </w:r>
    </w:p>
    <w:p w:rsidR="00F86D70" w:rsidRDefault="00F86D70" w:rsidP="00EE4361">
      <w:pPr>
        <w:spacing w:line="360" w:lineRule="auto"/>
        <w:jc w:val="both"/>
      </w:pPr>
    </w:p>
    <w:p w:rsidR="004E61AC" w:rsidRDefault="006F0530" w:rsidP="00EE4361">
      <w:pPr>
        <w:spacing w:line="360" w:lineRule="auto"/>
        <w:jc w:val="both"/>
      </w:pPr>
      <w:r>
        <w:t xml:space="preserve">The report should be written to a client </w:t>
      </w:r>
      <w:r w:rsidR="004E61AC">
        <w:t>whose staff includes managers and technical personnel.  Managers will be more interested in understanding the broad outline of the steps used in weighting.  Technical personnel will be interested in understanding the details of weight computation, including appropriate formulae, and in being able to appropriately analyze the data.</w:t>
      </w:r>
      <w:r w:rsidR="00F86D70">
        <w:t xml:space="preserve">  You should consider how to structure your report to serve these audiences.</w:t>
      </w:r>
    </w:p>
    <w:p w:rsidR="00F86D70" w:rsidRDefault="00F86D70" w:rsidP="00EE4361">
      <w:pPr>
        <w:spacing w:line="360" w:lineRule="auto"/>
        <w:jc w:val="both"/>
      </w:pPr>
    </w:p>
    <w:p w:rsidR="007960E5" w:rsidRPr="007C1AAB" w:rsidRDefault="00FA5822" w:rsidP="00C43524">
      <w:pPr>
        <w:spacing w:line="360" w:lineRule="auto"/>
        <w:ind w:firstLine="720"/>
        <w:rPr>
          <w:b/>
          <w:u w:val="single"/>
        </w:rPr>
      </w:pPr>
      <w:r w:rsidRPr="007C1AAB">
        <w:rPr>
          <w:b/>
          <w:u w:val="single"/>
        </w:rPr>
        <w:t>Topic Areas for</w:t>
      </w:r>
      <w:r w:rsidR="006F0530" w:rsidRPr="007C1AAB">
        <w:rPr>
          <w:b/>
          <w:u w:val="single"/>
        </w:rPr>
        <w:t xml:space="preserve"> Weighting Report</w:t>
      </w:r>
    </w:p>
    <w:p w:rsidR="007960E5" w:rsidRPr="00C43524" w:rsidRDefault="007960E5" w:rsidP="00C43524">
      <w:pPr>
        <w:spacing w:line="360" w:lineRule="auto"/>
        <w:ind w:firstLine="720"/>
      </w:pPr>
      <w:r w:rsidRPr="00C43524">
        <w:t xml:space="preserve">Title Page (project title, date of submission, and name of project contact person) </w:t>
      </w:r>
    </w:p>
    <w:p w:rsidR="007960E5" w:rsidRPr="00C43524" w:rsidRDefault="007960E5" w:rsidP="00C43524">
      <w:pPr>
        <w:spacing w:line="360" w:lineRule="auto"/>
        <w:ind w:firstLine="720"/>
      </w:pPr>
      <w:r w:rsidRPr="00C43524">
        <w:t>Introduction (overview of the document)</w:t>
      </w:r>
    </w:p>
    <w:p w:rsidR="007960E5" w:rsidRPr="00C43524" w:rsidRDefault="007960E5" w:rsidP="00C43524">
      <w:pPr>
        <w:spacing w:line="360" w:lineRule="auto"/>
        <w:ind w:firstLine="720"/>
      </w:pPr>
      <w:r w:rsidRPr="00C43524">
        <w:t>Study Weights</w:t>
      </w:r>
    </w:p>
    <w:p w:rsidR="007960E5" w:rsidRPr="00C43524" w:rsidRDefault="007960E5" w:rsidP="00C43524">
      <w:pPr>
        <w:numPr>
          <w:ilvl w:val="0"/>
          <w:numId w:val="8"/>
        </w:numPr>
        <w:spacing w:line="360" w:lineRule="auto"/>
      </w:pPr>
      <w:r w:rsidRPr="00C43524">
        <w:t>Brief discussion of sampling design</w:t>
      </w:r>
    </w:p>
    <w:p w:rsidR="007960E5" w:rsidRPr="00C43524" w:rsidRDefault="007960E5" w:rsidP="00C43524">
      <w:pPr>
        <w:numPr>
          <w:ilvl w:val="0"/>
          <w:numId w:val="8"/>
        </w:numPr>
        <w:spacing w:line="360" w:lineRule="auto"/>
      </w:pPr>
      <w:r w:rsidRPr="00C43524">
        <w:t>Methods to calculate design weights</w:t>
      </w:r>
    </w:p>
    <w:p w:rsidR="007960E5" w:rsidRPr="00C43524" w:rsidRDefault="007960E5" w:rsidP="00C43524">
      <w:pPr>
        <w:numPr>
          <w:ilvl w:val="0"/>
          <w:numId w:val="8"/>
        </w:numPr>
        <w:spacing w:line="360" w:lineRule="auto"/>
      </w:pPr>
      <w:r w:rsidRPr="00C43524">
        <w:t>Types of weight adjustments and why</w:t>
      </w:r>
      <w:r w:rsidR="00394C7C" w:rsidRPr="00C43524">
        <w:t xml:space="preserve"> they were used. Comparison of adjustments.</w:t>
      </w:r>
    </w:p>
    <w:p w:rsidR="007960E5" w:rsidRPr="00C43524" w:rsidRDefault="007960E5" w:rsidP="00C43524">
      <w:pPr>
        <w:numPr>
          <w:ilvl w:val="0"/>
          <w:numId w:val="8"/>
        </w:numPr>
        <w:spacing w:line="360" w:lineRule="auto"/>
      </w:pPr>
      <w:r w:rsidRPr="00C43524">
        <w:t>Evaluation of weights and methods used to check or compare calculations</w:t>
      </w:r>
    </w:p>
    <w:p w:rsidR="007960E5" w:rsidRPr="00C43524" w:rsidRDefault="007960E5" w:rsidP="00C43524">
      <w:pPr>
        <w:spacing w:line="360" w:lineRule="auto"/>
        <w:ind w:firstLine="720"/>
      </w:pPr>
      <w:r w:rsidRPr="00C43524">
        <w:t>Analysis File</w:t>
      </w:r>
    </w:p>
    <w:p w:rsidR="007960E5" w:rsidRPr="00C43524" w:rsidRDefault="007960E5" w:rsidP="00C43524">
      <w:pPr>
        <w:numPr>
          <w:ilvl w:val="0"/>
          <w:numId w:val="10"/>
        </w:numPr>
        <w:spacing w:line="360" w:lineRule="auto"/>
      </w:pPr>
      <w:r w:rsidRPr="00C43524">
        <w:t xml:space="preserve">Summary of analysis file contents (include </w:t>
      </w:r>
      <w:r w:rsidRPr="00AF3922">
        <w:rPr>
          <w:rFonts w:ascii="Courier New" w:hAnsi="Courier New" w:cs="Courier New"/>
        </w:rPr>
        <w:t>PROC CONTENTS</w:t>
      </w:r>
      <w:r w:rsidRPr="00C43524">
        <w:t xml:space="preserve"> </w:t>
      </w:r>
      <w:r w:rsidR="009971FD">
        <w:t xml:space="preserve">or the equivalent </w:t>
      </w:r>
      <w:r w:rsidRPr="00C43524">
        <w:t xml:space="preserve">in </w:t>
      </w:r>
      <w:r w:rsidR="009971FD">
        <w:t xml:space="preserve">an </w:t>
      </w:r>
      <w:r w:rsidRPr="00C43524">
        <w:t>appendix)</w:t>
      </w:r>
    </w:p>
    <w:p w:rsidR="007960E5" w:rsidRPr="00C43524" w:rsidRDefault="007960E5" w:rsidP="00C43524">
      <w:pPr>
        <w:numPr>
          <w:ilvl w:val="0"/>
          <w:numId w:val="10"/>
        </w:numPr>
        <w:spacing w:line="360" w:lineRule="auto"/>
      </w:pPr>
      <w:r w:rsidRPr="00C43524">
        <w:t>Variables of interest</w:t>
      </w:r>
    </w:p>
    <w:p w:rsidR="007960E5" w:rsidRPr="00C43524" w:rsidRDefault="007960E5" w:rsidP="00C43524">
      <w:pPr>
        <w:spacing w:line="360" w:lineRule="auto"/>
        <w:ind w:firstLine="720"/>
      </w:pPr>
      <w:r w:rsidRPr="00C43524">
        <w:t>References</w:t>
      </w:r>
    </w:p>
    <w:p w:rsidR="007960E5" w:rsidRPr="00C43524" w:rsidRDefault="007960E5" w:rsidP="00C43524">
      <w:pPr>
        <w:spacing w:line="360" w:lineRule="auto"/>
        <w:ind w:firstLine="720"/>
      </w:pPr>
      <w:r w:rsidRPr="00C43524">
        <w:t>Appendix</w:t>
      </w:r>
      <w:bookmarkStart w:id="0" w:name="_GoBack"/>
      <w:bookmarkEnd w:id="0"/>
    </w:p>
    <w:p w:rsidR="007960E5" w:rsidRPr="00C43524" w:rsidRDefault="007960E5" w:rsidP="00C43524">
      <w:pPr>
        <w:numPr>
          <w:ilvl w:val="0"/>
          <w:numId w:val="11"/>
        </w:numPr>
        <w:spacing w:line="360" w:lineRule="auto"/>
      </w:pPr>
      <w:r w:rsidRPr="00AF3922">
        <w:rPr>
          <w:rFonts w:ascii="Courier New" w:hAnsi="Courier New" w:cs="Courier New"/>
        </w:rPr>
        <w:t>PROC CONTENTS</w:t>
      </w:r>
      <w:r w:rsidRPr="00C43524">
        <w:t xml:space="preserve"> </w:t>
      </w:r>
      <w:r w:rsidR="006F0530" w:rsidRPr="00C43524">
        <w:t xml:space="preserve">or codebook </w:t>
      </w:r>
      <w:r w:rsidRPr="00C43524">
        <w:t>of data file</w:t>
      </w:r>
      <w:r w:rsidR="006F0530" w:rsidRPr="00C43524">
        <w:t xml:space="preserve"> </w:t>
      </w:r>
    </w:p>
    <w:p w:rsidR="0065742B" w:rsidRPr="00610BBC" w:rsidRDefault="0065742B" w:rsidP="00EE4361">
      <w:pPr>
        <w:spacing w:line="360" w:lineRule="auto"/>
      </w:pPr>
    </w:p>
    <w:p w:rsidR="00E60BB1" w:rsidRDefault="00132C61" w:rsidP="00DC3A57">
      <w:pPr>
        <w:spacing w:after="240" w:line="360" w:lineRule="auto"/>
        <w:rPr>
          <w:b/>
        </w:rPr>
      </w:pPr>
      <w:r>
        <w:rPr>
          <w:b/>
        </w:rPr>
        <w:t>Data Files and Other Information</w:t>
      </w:r>
    </w:p>
    <w:p w:rsidR="00F07EBE" w:rsidRPr="00F07EBE" w:rsidRDefault="004764FF" w:rsidP="00BA09AE">
      <w:pPr>
        <w:spacing w:line="360" w:lineRule="auto"/>
        <w:ind w:left="720" w:hanging="720"/>
      </w:pPr>
      <w:ins w:id="1" w:author="rvalliant" w:date="2012-01-27T10:52:00Z">
        <w:r>
          <w:rPr>
            <w:rFonts w:ascii="Courier New" w:hAnsi="Courier New"/>
          </w:rPr>
          <w:t xml:space="preserve">SOFR </w:t>
        </w:r>
      </w:ins>
      <w:del w:id="2" w:author="rvalliant" w:date="2012-01-27T10:52:00Z">
        <w:r w:rsidR="00F07EBE" w:rsidRPr="00F07EBE" w:rsidDel="004764FF">
          <w:rPr>
            <w:rFonts w:ascii="Courier New" w:hAnsi="Courier New"/>
          </w:rPr>
          <w:delText>C</w:delText>
        </w:r>
      </w:del>
      <w:ins w:id="3" w:author="rvalliant" w:date="2012-01-27T10:52:00Z">
        <w:r>
          <w:rPr>
            <w:rFonts w:ascii="Courier New" w:hAnsi="Courier New"/>
          </w:rPr>
          <w:t>c</w:t>
        </w:r>
      </w:ins>
      <w:r w:rsidR="00F07EBE" w:rsidRPr="00F07EBE">
        <w:rPr>
          <w:rFonts w:ascii="Courier New" w:hAnsi="Courier New"/>
        </w:rPr>
        <w:t>odebook.pdf</w:t>
      </w:r>
      <w:r w:rsidR="00F07EBE">
        <w:t>—</w:t>
      </w:r>
      <w:r w:rsidR="00B8459B">
        <w:t xml:space="preserve">code values for each variable in the </w:t>
      </w:r>
      <w:r w:rsidR="00B8459B" w:rsidRPr="003D1C3B">
        <w:rPr>
          <w:rFonts w:ascii="Courier New" w:hAnsi="Courier New"/>
        </w:rPr>
        <w:t>SOFR.sas7bdat</w:t>
      </w:r>
      <w:r w:rsidR="00B8459B">
        <w:t xml:space="preserve"> data file</w:t>
      </w:r>
      <w:ins w:id="4" w:author="rvalliant" w:date="2012-01-27T11:04:00Z">
        <w:r w:rsidR="00EB3772">
          <w:t>.</w:t>
        </w:r>
      </w:ins>
    </w:p>
    <w:p w:rsidR="007A0CB8" w:rsidRDefault="007A0CB8" w:rsidP="00B8459B">
      <w:pPr>
        <w:spacing w:line="360" w:lineRule="auto"/>
        <w:ind w:left="720"/>
        <w:rPr>
          <w:b/>
          <w:i/>
        </w:rPr>
      </w:pPr>
      <w:r w:rsidRPr="007A0CB8">
        <w:rPr>
          <w:b/>
          <w:i/>
        </w:rPr>
        <w:lastRenderedPageBreak/>
        <w:t>Need to add some codebook information for the variables on the file.</w:t>
      </w:r>
      <w:r>
        <w:rPr>
          <w:b/>
          <w:i/>
        </w:rPr>
        <w:t xml:space="preserve"> Otherwise—mass confusion.</w:t>
      </w:r>
      <w:r w:rsidR="00096F41">
        <w:rPr>
          <w:b/>
          <w:i/>
        </w:rPr>
        <w:t xml:space="preserve"> Note that some have been imputed—CHANGE THE LABELS OF THOSE</w:t>
      </w:r>
    </w:p>
    <w:p w:rsidR="00D53CC2" w:rsidRDefault="00D53CC2" w:rsidP="00BA09AE">
      <w:pPr>
        <w:spacing w:line="360" w:lineRule="auto"/>
        <w:ind w:left="720" w:hanging="720"/>
        <w:rPr>
          <w:ins w:id="5" w:author="rvalliant" w:date="2012-01-27T11:03:00Z"/>
          <w:rFonts w:ascii="Courier New" w:hAnsi="Courier New"/>
        </w:rPr>
      </w:pPr>
      <w:ins w:id="6" w:author="rvalliant" w:date="2012-01-27T11:03:00Z">
        <w:r>
          <w:rPr>
            <w:rFonts w:ascii="Courier New" w:hAnsi="Courier New"/>
          </w:rPr>
          <w:t>RCCPDS57 codebook.pdf—</w:t>
        </w:r>
      </w:ins>
      <w:ins w:id="7" w:author="rvalliant" w:date="2012-01-27T11:04:00Z">
        <w:r>
          <w:t xml:space="preserve">code values for each variable in the </w:t>
        </w:r>
        <w:r w:rsidRPr="003D1C3B">
          <w:rPr>
            <w:rFonts w:ascii="Courier New" w:hAnsi="Courier New"/>
          </w:rPr>
          <w:t>RCCPDS57.sas7bdat</w:t>
        </w:r>
        <w:r>
          <w:t xml:space="preserve"> data file</w:t>
        </w:r>
        <w:r w:rsidR="00EB3772">
          <w:t>.</w:t>
        </w:r>
      </w:ins>
    </w:p>
    <w:p w:rsidR="009A4EEB" w:rsidRPr="006D1B71" w:rsidRDefault="006D1B71" w:rsidP="00BA09AE">
      <w:pPr>
        <w:spacing w:line="360" w:lineRule="auto"/>
        <w:ind w:left="720" w:hanging="720"/>
      </w:pPr>
      <w:r w:rsidRPr="006D1B71">
        <w:rPr>
          <w:rFonts w:ascii="Courier New" w:hAnsi="Courier New"/>
        </w:rPr>
        <w:t>Annotated questionnaire.pdf</w:t>
      </w:r>
      <w:r w:rsidRPr="006D1B71">
        <w:t>—</w:t>
      </w:r>
      <w:r>
        <w:t>The survey questionnaire with annotations showing variable names and code values for all questions.  Note that the data file for this project contains only a subset of the questions in the survey.</w:t>
      </w:r>
      <w:r w:rsidR="00E54394">
        <w:t xml:space="preserve">  Also, some questions have been recoded to have different names and fewer values in the data file than are on the questionnaire.</w:t>
      </w:r>
    </w:p>
    <w:p w:rsidR="00132C61" w:rsidRDefault="000808CB" w:rsidP="00BA09AE">
      <w:pPr>
        <w:spacing w:line="360" w:lineRule="auto"/>
        <w:ind w:left="720" w:hanging="720"/>
      </w:pPr>
      <w:r w:rsidRPr="003D1C3B">
        <w:rPr>
          <w:rFonts w:ascii="Courier New" w:hAnsi="Courier New"/>
        </w:rPr>
        <w:t>SOFR</w:t>
      </w:r>
      <w:r w:rsidR="00132C61" w:rsidRPr="003D1C3B">
        <w:rPr>
          <w:rFonts w:ascii="Courier New" w:hAnsi="Courier New"/>
        </w:rPr>
        <w:t>.sas7bdat</w:t>
      </w:r>
      <w:r w:rsidR="00132C61">
        <w:t xml:space="preserve">—edited data </w:t>
      </w:r>
      <w:r w:rsidR="004903A3">
        <w:t>file from the survey in SAS</w:t>
      </w:r>
      <w:r>
        <w:t xml:space="preserve"> version 9</w:t>
      </w:r>
      <w:r w:rsidR="004903A3">
        <w:t xml:space="preserve"> format.</w:t>
      </w:r>
      <w:r w:rsidR="003D1C3B">
        <w:t xml:space="preserve"> The same data is in the SAS transport file, </w:t>
      </w:r>
      <w:r w:rsidR="003D1C3B" w:rsidRPr="003D1C3B">
        <w:rPr>
          <w:rFonts w:ascii="Courier New" w:hAnsi="Courier New"/>
        </w:rPr>
        <w:t>SOFR.xpt</w:t>
      </w:r>
      <w:r w:rsidR="00124CEC">
        <w:rPr>
          <w:rFonts w:ascii="Courier New" w:hAnsi="Courier New"/>
        </w:rPr>
        <w:t>.</w:t>
      </w:r>
    </w:p>
    <w:p w:rsidR="005172E2" w:rsidRDefault="005172E2" w:rsidP="006611CF">
      <w:pPr>
        <w:spacing w:line="360" w:lineRule="auto"/>
        <w:ind w:left="720" w:hanging="720"/>
      </w:pPr>
      <w:bookmarkStart w:id="8" w:name="OLE_LINK3"/>
      <w:bookmarkStart w:id="9" w:name="OLE_LINK4"/>
      <w:r w:rsidRPr="003D1C3B">
        <w:rPr>
          <w:rFonts w:ascii="Courier New" w:hAnsi="Courier New"/>
        </w:rPr>
        <w:t>RCCPDS57.sas7bdat</w:t>
      </w:r>
      <w:bookmarkEnd w:id="8"/>
      <w:bookmarkEnd w:id="9"/>
      <w:r>
        <w:t>—file of population counts.</w:t>
      </w:r>
      <w:r w:rsidR="00893384">
        <w:t xml:space="preserve"> The same data </w:t>
      </w:r>
      <w:r w:rsidR="006611CF">
        <w:t>are</w:t>
      </w:r>
      <w:r w:rsidR="00893384">
        <w:t xml:space="preserve"> in the SAS transport file, </w:t>
      </w:r>
      <w:r w:rsidR="00893384" w:rsidRPr="003D1C3B">
        <w:rPr>
          <w:rFonts w:ascii="Courier New" w:hAnsi="Courier New"/>
        </w:rPr>
        <w:t>RCCPDS57.xpt</w:t>
      </w:r>
      <w:r w:rsidR="00124CEC">
        <w:rPr>
          <w:rFonts w:ascii="Courier New" w:hAnsi="Courier New"/>
        </w:rPr>
        <w:t>.</w:t>
      </w:r>
    </w:p>
    <w:p w:rsidR="00AB23EB" w:rsidRDefault="00AB23EB" w:rsidP="00EE4361">
      <w:pPr>
        <w:spacing w:line="360" w:lineRule="auto"/>
        <w:ind w:left="360"/>
      </w:pPr>
      <w:r>
        <w:t xml:space="preserve">This file is the result of matching the sampling frame to the most current personnel file available as of the start of the data collection period.  The personnel file consists of all persons on the payroll as of the </w:t>
      </w:r>
      <w:r w:rsidR="00A317D1">
        <w:t>date</w:t>
      </w:r>
      <w:r>
        <w:t xml:space="preserve"> the file was constructed.</w:t>
      </w:r>
      <w:r w:rsidR="008C035B">
        <w:t xml:space="preserve">  Thus, these counts should cover only </w:t>
      </w:r>
      <w:r w:rsidR="008C035B" w:rsidRPr="00EA5341">
        <w:rPr>
          <w:u w:val="single"/>
        </w:rPr>
        <w:t>eligible</w:t>
      </w:r>
      <w:r w:rsidR="008C035B">
        <w:t xml:space="preserve"> cases.</w:t>
      </w:r>
      <w:ins w:id="10" w:author="rvalliant" w:date="2012-01-27T16:32:00Z">
        <w:r w:rsidR="008605D5">
          <w:t xml:space="preserve">  The labels for the field names contain the </w:t>
        </w:r>
      </w:ins>
      <w:ins w:id="11" w:author="rvalliant" w:date="2012-01-27T16:33:00Z">
        <w:r w:rsidR="008605D5">
          <w:t xml:space="preserve">name of the variable in </w:t>
        </w:r>
        <w:r w:rsidR="008605D5" w:rsidRPr="008605D5">
          <w:rPr>
            <w:rFonts w:ascii="Courier New" w:hAnsi="Courier New"/>
          </w:rPr>
          <w:t>sofr.sas7bdat</w:t>
        </w:r>
        <w:r w:rsidR="008605D5">
          <w:t xml:space="preserve"> to which the counts correspond.</w:t>
        </w:r>
      </w:ins>
    </w:p>
    <w:p w:rsidR="00F67D1D" w:rsidRDefault="00F67D1D" w:rsidP="00EE4361">
      <w:pPr>
        <w:spacing w:line="360" w:lineRule="auto"/>
        <w:ind w:left="360" w:hanging="360"/>
      </w:pPr>
      <w:r w:rsidRPr="003D1C3B">
        <w:rPr>
          <w:rFonts w:ascii="Courier New" w:hAnsi="Courier New"/>
        </w:rPr>
        <w:t>formats.sas7bcat</w:t>
      </w:r>
      <w:r>
        <w:t>—format library for both SAS data files</w:t>
      </w:r>
    </w:p>
    <w:p w:rsidR="003B25EC" w:rsidRDefault="003B25EC" w:rsidP="00EE4361">
      <w:pPr>
        <w:spacing w:line="360" w:lineRule="auto"/>
        <w:ind w:left="720" w:hanging="360"/>
      </w:pPr>
      <w:r>
        <w:t xml:space="preserve">To access this library in a SAS program include the following type of </w:t>
      </w:r>
      <w:r w:rsidRPr="00D7368B">
        <w:rPr>
          <w:rFonts w:ascii="Courier New" w:hAnsi="Courier New"/>
          <w:sz w:val="22"/>
        </w:rPr>
        <w:t>libname</w:t>
      </w:r>
      <w:r>
        <w:t xml:space="preserve"> statement:</w:t>
      </w:r>
    </w:p>
    <w:p w:rsidR="003B25EC" w:rsidRDefault="003B25EC" w:rsidP="00102CB8">
      <w:pPr>
        <w:spacing w:line="360" w:lineRule="auto"/>
        <w:ind w:left="1080" w:hanging="360"/>
        <w:rPr>
          <w:ins w:id="12" w:author="rvalliant" w:date="2012-01-27T16:14:00Z"/>
          <w:rFonts w:ascii="Courier New" w:hAnsi="Courier New"/>
          <w:sz w:val="22"/>
        </w:rPr>
      </w:pPr>
      <w:r w:rsidRPr="003B25EC">
        <w:rPr>
          <w:rFonts w:ascii="Courier New" w:hAnsi="Courier New"/>
          <w:sz w:val="22"/>
        </w:rPr>
        <w:t xml:space="preserve">LIBNAME library </w:t>
      </w:r>
      <w:r>
        <w:rPr>
          <w:rFonts w:ascii="Courier New" w:hAnsi="Courier New"/>
          <w:sz w:val="22"/>
        </w:rPr>
        <w:t>“</w:t>
      </w:r>
      <w:r w:rsidRPr="003B25EC">
        <w:rPr>
          <w:rFonts w:ascii="Courier New" w:hAnsi="Courier New"/>
          <w:sz w:val="22"/>
        </w:rPr>
        <w:t>C:\</w:t>
      </w:r>
      <w:r>
        <w:rPr>
          <w:rFonts w:ascii="Courier New" w:hAnsi="Courier New"/>
          <w:sz w:val="22"/>
        </w:rPr>
        <w:t>PracTools</w:t>
      </w:r>
      <w:r w:rsidRPr="003B25EC">
        <w:rPr>
          <w:rFonts w:ascii="Courier New" w:hAnsi="Courier New"/>
          <w:sz w:val="22"/>
        </w:rPr>
        <w:t>\</w:t>
      </w:r>
      <w:r>
        <w:rPr>
          <w:rFonts w:ascii="Courier New" w:hAnsi="Courier New"/>
          <w:sz w:val="22"/>
        </w:rPr>
        <w:t>”</w:t>
      </w:r>
      <w:r w:rsidRPr="003B25EC">
        <w:rPr>
          <w:rFonts w:ascii="Courier New" w:hAnsi="Courier New"/>
          <w:sz w:val="22"/>
        </w:rPr>
        <w:t>;</w:t>
      </w:r>
    </w:p>
    <w:p w:rsidR="0064296A" w:rsidRDefault="00102CB8" w:rsidP="00102CB8">
      <w:pPr>
        <w:spacing w:line="360" w:lineRule="auto"/>
        <w:ind w:left="360"/>
        <w:rPr>
          <w:ins w:id="13" w:author="rvalliant" w:date="2012-01-27T16:17:00Z"/>
        </w:rPr>
      </w:pPr>
      <w:ins w:id="14" w:author="rvalliant" w:date="2012-01-27T16:16:00Z">
        <w:r>
          <w:t xml:space="preserve">To be sure that SAS searches </w:t>
        </w:r>
      </w:ins>
      <w:ins w:id="15" w:author="rvalliant" w:date="2012-01-27T16:17:00Z">
        <w:r>
          <w:t>that library for formats use</w:t>
        </w:r>
      </w:ins>
    </w:p>
    <w:p w:rsidR="00102CB8" w:rsidRPr="00297232" w:rsidRDefault="00297232" w:rsidP="00297232">
      <w:pPr>
        <w:spacing w:line="360" w:lineRule="auto"/>
        <w:ind w:left="720"/>
        <w:rPr>
          <w:rFonts w:ascii="Courier New" w:hAnsi="Courier New" w:cs="Courier New"/>
        </w:rPr>
      </w:pPr>
      <w:ins w:id="16" w:author="rvalliant" w:date="2012-01-27T16:17:00Z">
        <w:r w:rsidRPr="00297232">
          <w:rPr>
            <w:rFonts w:ascii="Courier New" w:hAnsi="Courier New" w:cs="Courier New"/>
          </w:rPr>
          <w:t>options fmtsearch=(</w:t>
        </w:r>
      </w:ins>
      <w:ins w:id="17" w:author="rvalliant" w:date="2012-01-27T16:18:00Z">
        <w:r w:rsidRPr="003B25EC">
          <w:rPr>
            <w:rFonts w:ascii="Courier New" w:hAnsi="Courier New"/>
            <w:sz w:val="22"/>
          </w:rPr>
          <w:t>library</w:t>
        </w:r>
      </w:ins>
      <w:ins w:id="18" w:author="rvalliant" w:date="2012-01-27T16:17:00Z">
        <w:r w:rsidRPr="00297232">
          <w:rPr>
            <w:rFonts w:ascii="Courier New" w:hAnsi="Courier New" w:cs="Courier New"/>
          </w:rPr>
          <w:t>)</w:t>
        </w:r>
      </w:ins>
    </w:p>
    <w:p w:rsidR="003B25EC" w:rsidRDefault="003B25EC" w:rsidP="00EE4361">
      <w:pPr>
        <w:spacing w:line="360" w:lineRule="auto"/>
        <w:ind w:left="720" w:hanging="360"/>
        <w:rPr>
          <w:rFonts w:ascii="Courier New" w:hAnsi="Courier New"/>
          <w:sz w:val="22"/>
        </w:rPr>
      </w:pPr>
    </w:p>
    <w:p w:rsidR="003B25EC" w:rsidRPr="003B25EC" w:rsidRDefault="0089263F" w:rsidP="00EE4361">
      <w:pPr>
        <w:spacing w:line="360" w:lineRule="auto"/>
        <w:ind w:left="360"/>
      </w:pPr>
      <w:r>
        <w:t xml:space="preserve">The folder name </w:t>
      </w:r>
      <w:r>
        <w:rPr>
          <w:rFonts w:ascii="Courier New" w:hAnsi="Courier New"/>
          <w:sz w:val="22"/>
        </w:rPr>
        <w:t xml:space="preserve">PracTools </w:t>
      </w:r>
      <w:r w:rsidRPr="00D03FA2">
        <w:t>should be</w:t>
      </w:r>
      <w:r>
        <w:rPr>
          <w:rFonts w:ascii="Courier New" w:hAnsi="Courier New"/>
          <w:sz w:val="22"/>
        </w:rPr>
        <w:t xml:space="preserve"> </w:t>
      </w:r>
      <w:r w:rsidR="003B25EC" w:rsidRPr="003B25EC">
        <w:t>change</w:t>
      </w:r>
      <w:r>
        <w:t>d to the</w:t>
      </w:r>
      <w:r w:rsidR="003B25EC" w:rsidRPr="003B25EC">
        <w:t xml:space="preserve"> location where you save the format file.</w:t>
      </w:r>
      <w:r w:rsidR="002701D7">
        <w:t xml:space="preserve">  This format library will give access to the variable and value labels for the fields in </w:t>
      </w:r>
      <w:del w:id="19" w:author="rvalliant" w:date="2012-01-27T16:19:00Z">
        <w:r w:rsidR="002701D7" w:rsidRPr="003D1C3B" w:rsidDel="0053077D">
          <w:rPr>
            <w:rFonts w:ascii="Courier New" w:hAnsi="Courier New"/>
          </w:rPr>
          <w:delText>RCCPDS57</w:delText>
        </w:r>
      </w:del>
      <w:ins w:id="20" w:author="rvalliant" w:date="2012-01-27T16:19:00Z">
        <w:r w:rsidR="0053077D">
          <w:rPr>
            <w:rFonts w:ascii="Courier New" w:hAnsi="Courier New"/>
          </w:rPr>
          <w:t>sofr</w:t>
        </w:r>
      </w:ins>
      <w:r w:rsidR="002701D7" w:rsidRPr="003D1C3B">
        <w:rPr>
          <w:rFonts w:ascii="Courier New" w:hAnsi="Courier New"/>
        </w:rPr>
        <w:t>.sas7bdat</w:t>
      </w:r>
      <w:r w:rsidR="002701D7" w:rsidRPr="002701D7">
        <w:t>.</w:t>
      </w:r>
    </w:p>
    <w:p w:rsidR="00F67D1D" w:rsidRPr="00F67D1D" w:rsidRDefault="00F67D1D" w:rsidP="00EE4361">
      <w:pPr>
        <w:spacing w:line="360" w:lineRule="auto"/>
      </w:pPr>
    </w:p>
    <w:p w:rsidR="008E0164" w:rsidRDefault="00F67D1D" w:rsidP="00EE4361">
      <w:pPr>
        <w:spacing w:line="360" w:lineRule="auto"/>
      </w:pPr>
      <w:r>
        <w:t xml:space="preserve">Variable Values and Value Labels for the </w:t>
      </w:r>
      <w:r w:rsidR="008E0164" w:rsidRPr="00A62F01">
        <w:rPr>
          <w:rFonts w:ascii="Courier New" w:hAnsi="Courier New"/>
        </w:rPr>
        <w:t>RESPSTAT</w:t>
      </w:r>
      <w:r w:rsidR="008E0164" w:rsidRPr="00F67D1D">
        <w:t xml:space="preserve"> variable</w:t>
      </w:r>
    </w:p>
    <w:tbl>
      <w:tblPr>
        <w:tblW w:w="0" w:type="auto"/>
        <w:tblInd w:w="1278" w:type="dxa"/>
        <w:tblLook w:val="04A0" w:firstRow="1" w:lastRow="0" w:firstColumn="1" w:lastColumn="0" w:noHBand="0" w:noVBand="1"/>
      </w:tblPr>
      <w:tblGrid>
        <w:gridCol w:w="810"/>
        <w:gridCol w:w="7488"/>
      </w:tblGrid>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1 =</w:t>
            </w:r>
          </w:p>
        </w:tc>
        <w:tc>
          <w:tcPr>
            <w:tcW w:w="7488" w:type="dxa"/>
            <w:shd w:val="clear" w:color="auto" w:fill="auto"/>
            <w:tcMar>
              <w:left w:w="29" w:type="dxa"/>
              <w:right w:w="115" w:type="dxa"/>
            </w:tcMar>
          </w:tcPr>
          <w:p w:rsidR="00077C1C" w:rsidRDefault="00077C1C" w:rsidP="000B3F90">
            <w:pPr>
              <w:spacing w:line="276" w:lineRule="auto"/>
            </w:pPr>
            <w:r w:rsidRPr="00F67D1D">
              <w:t xml:space="preserve">Questionnaire Returned </w:t>
            </w:r>
            <w:r>
              <w:t>–</w:t>
            </w:r>
            <w:r w:rsidRPr="00F67D1D">
              <w:t xml:space="preserve"> Completed</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2 =</w:t>
            </w:r>
          </w:p>
        </w:tc>
        <w:tc>
          <w:tcPr>
            <w:tcW w:w="7488" w:type="dxa"/>
            <w:shd w:val="clear" w:color="auto" w:fill="auto"/>
            <w:tcMar>
              <w:left w:w="29" w:type="dxa"/>
              <w:right w:w="115" w:type="dxa"/>
            </w:tcMar>
          </w:tcPr>
          <w:p w:rsidR="00077C1C" w:rsidRDefault="00077C1C" w:rsidP="000B3F90">
            <w:pPr>
              <w:spacing w:line="276" w:lineRule="auto"/>
            </w:pPr>
            <w:r w:rsidRPr="00F67D1D">
              <w:t xml:space="preserve">Questionnaire Returned </w:t>
            </w:r>
            <w:r>
              <w:t>–</w:t>
            </w:r>
            <w:r w:rsidRPr="00F67D1D">
              <w:t xml:space="preserve"> (Sufficient) Partial Complete</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lastRenderedPageBreak/>
              <w:t>3 =</w:t>
            </w:r>
          </w:p>
        </w:tc>
        <w:tc>
          <w:tcPr>
            <w:tcW w:w="7488" w:type="dxa"/>
            <w:shd w:val="clear" w:color="auto" w:fill="auto"/>
            <w:tcMar>
              <w:left w:w="29" w:type="dxa"/>
              <w:right w:w="115" w:type="dxa"/>
            </w:tcMar>
          </w:tcPr>
          <w:p w:rsidR="00077C1C" w:rsidRDefault="00077C1C" w:rsidP="000B3F90">
            <w:pPr>
              <w:spacing w:line="276" w:lineRule="auto"/>
            </w:pPr>
            <w:r w:rsidRPr="00F67D1D">
              <w:t xml:space="preserve">Questionnaire Returned </w:t>
            </w:r>
            <w:r>
              <w:t>–</w:t>
            </w:r>
            <w:r w:rsidRPr="00F67D1D">
              <w:t xml:space="preserve"> (Insufficient) Partial Complete</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4 =</w:t>
            </w:r>
          </w:p>
        </w:tc>
        <w:tc>
          <w:tcPr>
            <w:tcW w:w="7488" w:type="dxa"/>
            <w:shd w:val="clear" w:color="auto" w:fill="auto"/>
            <w:tcMar>
              <w:left w:w="29" w:type="dxa"/>
              <w:right w:w="115" w:type="dxa"/>
            </w:tcMar>
          </w:tcPr>
          <w:p w:rsidR="00077C1C" w:rsidRDefault="00077C1C" w:rsidP="000B3F90">
            <w:pPr>
              <w:spacing w:line="276" w:lineRule="auto"/>
            </w:pPr>
            <w:r w:rsidRPr="00F67D1D">
              <w:t xml:space="preserve">Questionnaire Returned </w:t>
            </w:r>
            <w:r>
              <w:t>–</w:t>
            </w:r>
            <w:r w:rsidRPr="00F67D1D">
              <w:t xml:space="preserve"> Ineligible</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5 =</w:t>
            </w:r>
          </w:p>
        </w:tc>
        <w:tc>
          <w:tcPr>
            <w:tcW w:w="7488" w:type="dxa"/>
            <w:shd w:val="clear" w:color="auto" w:fill="auto"/>
            <w:tcMar>
              <w:left w:w="29" w:type="dxa"/>
              <w:right w:w="115" w:type="dxa"/>
            </w:tcMar>
          </w:tcPr>
          <w:p w:rsidR="00077C1C" w:rsidRDefault="00077C1C" w:rsidP="000B3F90">
            <w:pPr>
              <w:spacing w:line="276" w:lineRule="auto"/>
            </w:pPr>
            <w:r w:rsidRPr="00F67D1D">
              <w:t xml:space="preserve">Questionnaire Returned </w:t>
            </w:r>
            <w:r>
              <w:t>–</w:t>
            </w:r>
            <w:r w:rsidRPr="00F67D1D">
              <w:t xml:space="preserve"> Blank</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18 =</w:t>
            </w:r>
          </w:p>
        </w:tc>
        <w:tc>
          <w:tcPr>
            <w:tcW w:w="7488" w:type="dxa"/>
            <w:shd w:val="clear" w:color="auto" w:fill="auto"/>
            <w:tcMar>
              <w:left w:w="29" w:type="dxa"/>
              <w:right w:w="115" w:type="dxa"/>
            </w:tcMar>
          </w:tcPr>
          <w:p w:rsidR="00077C1C" w:rsidRDefault="00077C1C" w:rsidP="000B3F90">
            <w:pPr>
              <w:spacing w:line="276" w:lineRule="auto"/>
            </w:pPr>
            <w:r w:rsidRPr="00F67D1D">
              <w:t xml:space="preserve">No Return </w:t>
            </w:r>
            <w:r>
              <w:t>–</w:t>
            </w:r>
            <w:r w:rsidRPr="00F67D1D">
              <w:t xml:space="preserve"> Deceased</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19 =</w:t>
            </w:r>
          </w:p>
        </w:tc>
        <w:tc>
          <w:tcPr>
            <w:tcW w:w="7488" w:type="dxa"/>
            <w:shd w:val="clear" w:color="auto" w:fill="auto"/>
            <w:tcMar>
              <w:left w:w="29" w:type="dxa"/>
              <w:right w:w="115" w:type="dxa"/>
            </w:tcMar>
          </w:tcPr>
          <w:p w:rsidR="00077C1C" w:rsidRDefault="00077C1C" w:rsidP="000B3F90">
            <w:pPr>
              <w:spacing w:line="276" w:lineRule="auto"/>
            </w:pPr>
            <w:r w:rsidRPr="00F67D1D">
              <w:t xml:space="preserve">No Return </w:t>
            </w:r>
            <w:r>
              <w:t>–</w:t>
            </w:r>
            <w:r w:rsidRPr="00F67D1D">
              <w:t xml:space="preserve"> Incarcerated</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22 =</w:t>
            </w:r>
          </w:p>
        </w:tc>
        <w:tc>
          <w:tcPr>
            <w:tcW w:w="7488" w:type="dxa"/>
            <w:shd w:val="clear" w:color="auto" w:fill="auto"/>
            <w:tcMar>
              <w:left w:w="29" w:type="dxa"/>
              <w:right w:w="115" w:type="dxa"/>
            </w:tcMar>
          </w:tcPr>
          <w:p w:rsidR="00077C1C" w:rsidRDefault="00077C1C" w:rsidP="000B3F90">
            <w:pPr>
              <w:spacing w:line="276" w:lineRule="auto"/>
            </w:pPr>
            <w:r w:rsidRPr="00F67D1D">
              <w:t xml:space="preserve">No Return </w:t>
            </w:r>
            <w:r>
              <w:t>–</w:t>
            </w:r>
            <w:r w:rsidRPr="00F67D1D">
              <w:t xml:space="preserve"> Separated/Retired</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23 =</w:t>
            </w:r>
          </w:p>
        </w:tc>
        <w:tc>
          <w:tcPr>
            <w:tcW w:w="7488" w:type="dxa"/>
            <w:shd w:val="clear" w:color="auto" w:fill="auto"/>
            <w:tcMar>
              <w:left w:w="29" w:type="dxa"/>
              <w:right w:w="115" w:type="dxa"/>
            </w:tcMar>
          </w:tcPr>
          <w:p w:rsidR="00077C1C" w:rsidRDefault="00077C1C" w:rsidP="000B3F90">
            <w:pPr>
              <w:spacing w:line="276" w:lineRule="auto"/>
            </w:pPr>
            <w:r w:rsidRPr="00F67D1D">
              <w:t xml:space="preserve">No Return </w:t>
            </w:r>
            <w:r>
              <w:t>–</w:t>
            </w:r>
            <w:r w:rsidRPr="00F67D1D">
              <w:t xml:space="preserve"> Active Refusal</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25 =</w:t>
            </w:r>
          </w:p>
        </w:tc>
        <w:tc>
          <w:tcPr>
            <w:tcW w:w="7488" w:type="dxa"/>
            <w:shd w:val="clear" w:color="auto" w:fill="auto"/>
            <w:tcMar>
              <w:left w:w="29" w:type="dxa"/>
              <w:right w:w="115" w:type="dxa"/>
            </w:tcMar>
          </w:tcPr>
          <w:p w:rsidR="00077C1C" w:rsidRDefault="00077C1C" w:rsidP="000B3F90">
            <w:pPr>
              <w:spacing w:line="276" w:lineRule="auto"/>
            </w:pPr>
            <w:r w:rsidRPr="00F67D1D">
              <w:t xml:space="preserve">No Return </w:t>
            </w:r>
            <w:r>
              <w:t>–</w:t>
            </w:r>
            <w:r w:rsidRPr="00F67D1D">
              <w:t xml:space="preserve"> Other</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26 =</w:t>
            </w:r>
          </w:p>
        </w:tc>
        <w:tc>
          <w:tcPr>
            <w:tcW w:w="7488" w:type="dxa"/>
            <w:shd w:val="clear" w:color="auto" w:fill="auto"/>
            <w:tcMar>
              <w:left w:w="29" w:type="dxa"/>
              <w:right w:w="115" w:type="dxa"/>
            </w:tcMar>
          </w:tcPr>
          <w:p w:rsidR="00077C1C" w:rsidRPr="000B3F90" w:rsidRDefault="00077C1C" w:rsidP="000B3F90">
            <w:pPr>
              <w:spacing w:line="276" w:lineRule="auto"/>
              <w:rPr>
                <w:b/>
              </w:rPr>
            </w:pPr>
            <w:r w:rsidRPr="00F67D1D">
              <w:t>No Return</w:t>
            </w:r>
            <w:r>
              <w:t xml:space="preserve"> – Eligible based on administrative records</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27 =</w:t>
            </w:r>
          </w:p>
        </w:tc>
        <w:tc>
          <w:tcPr>
            <w:tcW w:w="7488" w:type="dxa"/>
            <w:shd w:val="clear" w:color="auto" w:fill="auto"/>
            <w:tcMar>
              <w:left w:w="29" w:type="dxa"/>
              <w:right w:w="115" w:type="dxa"/>
            </w:tcMar>
          </w:tcPr>
          <w:p w:rsidR="00077C1C" w:rsidRDefault="00077C1C" w:rsidP="000B3F90">
            <w:pPr>
              <w:spacing w:line="276" w:lineRule="auto"/>
            </w:pPr>
            <w:r w:rsidRPr="00F67D1D">
              <w:t>Postal Non-delivery</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29 =</w:t>
            </w:r>
          </w:p>
        </w:tc>
        <w:tc>
          <w:tcPr>
            <w:tcW w:w="7488" w:type="dxa"/>
            <w:shd w:val="clear" w:color="auto" w:fill="auto"/>
            <w:tcMar>
              <w:left w:w="29" w:type="dxa"/>
              <w:right w:w="115" w:type="dxa"/>
            </w:tcMar>
          </w:tcPr>
          <w:p w:rsidR="00077C1C" w:rsidRDefault="00077C1C" w:rsidP="000B3F90">
            <w:pPr>
              <w:spacing w:line="276" w:lineRule="auto"/>
            </w:pPr>
            <w:r w:rsidRPr="00F67D1D">
              <w:t>Not Locatable</w:t>
            </w:r>
          </w:p>
        </w:tc>
      </w:tr>
      <w:tr w:rsidR="00077C1C" w:rsidTr="000B3F90">
        <w:tc>
          <w:tcPr>
            <w:tcW w:w="810" w:type="dxa"/>
            <w:shd w:val="clear" w:color="auto" w:fill="auto"/>
            <w:tcMar>
              <w:left w:w="115" w:type="dxa"/>
              <w:right w:w="43" w:type="dxa"/>
            </w:tcMar>
          </w:tcPr>
          <w:p w:rsidR="00077C1C" w:rsidRDefault="00077C1C" w:rsidP="000B3F90">
            <w:pPr>
              <w:spacing w:line="276" w:lineRule="auto"/>
              <w:jc w:val="right"/>
            </w:pPr>
            <w:r>
              <w:t>35 =</w:t>
            </w:r>
          </w:p>
        </w:tc>
        <w:tc>
          <w:tcPr>
            <w:tcW w:w="7488" w:type="dxa"/>
            <w:shd w:val="clear" w:color="auto" w:fill="auto"/>
            <w:tcMar>
              <w:left w:w="29" w:type="dxa"/>
              <w:right w:w="115" w:type="dxa"/>
            </w:tcMar>
          </w:tcPr>
          <w:p w:rsidR="00077C1C" w:rsidRDefault="00077C1C" w:rsidP="000B3F90">
            <w:pPr>
              <w:spacing w:line="276" w:lineRule="auto"/>
            </w:pPr>
            <w:r w:rsidRPr="00F67D1D">
              <w:t>Inel</w:t>
            </w:r>
            <w:r>
              <w:t>igible – No Questionnaire Sent</w:t>
            </w:r>
          </w:p>
        </w:tc>
      </w:tr>
    </w:tbl>
    <w:p w:rsidR="00077C1C" w:rsidRPr="00F67D1D" w:rsidRDefault="00077C1C" w:rsidP="00EE4361">
      <w:pPr>
        <w:spacing w:line="360" w:lineRule="auto"/>
      </w:pPr>
    </w:p>
    <w:sectPr w:rsidR="00077C1C" w:rsidRPr="00F67D1D" w:rsidSect="00A166F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F90" w:rsidRDefault="000B3F90">
      <w:r>
        <w:separator/>
      </w:r>
    </w:p>
  </w:endnote>
  <w:endnote w:type="continuationSeparator" w:id="0">
    <w:p w:rsidR="000B3F90" w:rsidRDefault="000B3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7FB" w:rsidRPr="00F67D1D" w:rsidRDefault="007936DF" w:rsidP="00F67D1D">
    <w:pPr>
      <w:pStyle w:val="Footer"/>
      <w:tabs>
        <w:tab w:val="clear" w:pos="8640"/>
        <w:tab w:val="right" w:pos="9360"/>
      </w:tabs>
      <w:rPr>
        <w:i/>
        <w:sz w:val="20"/>
        <w:szCs w:val="20"/>
      </w:rPr>
    </w:pPr>
    <w:r w:rsidRPr="00414E7C">
      <w:rPr>
        <w:sz w:val="20"/>
        <w:szCs w:val="20"/>
      </w:rPr>
      <w:fldChar w:fldCharType="begin"/>
    </w:r>
    <w:r w:rsidRPr="00414E7C">
      <w:rPr>
        <w:sz w:val="20"/>
        <w:szCs w:val="20"/>
      </w:rPr>
      <w:instrText xml:space="preserve"> FILENAME   \* MERGEFORMAT </w:instrText>
    </w:r>
    <w:r w:rsidRPr="00414E7C">
      <w:rPr>
        <w:sz w:val="20"/>
        <w:szCs w:val="20"/>
      </w:rPr>
      <w:fldChar w:fldCharType="separate"/>
    </w:r>
    <w:r w:rsidR="00C9493C">
      <w:rPr>
        <w:noProof/>
        <w:sz w:val="20"/>
        <w:szCs w:val="20"/>
      </w:rPr>
      <w:t>12 A Project in Weighting (01.27.2012).docx</w:t>
    </w:r>
    <w:r w:rsidRPr="00414E7C">
      <w:rPr>
        <w:sz w:val="20"/>
        <w:szCs w:val="20"/>
      </w:rPr>
      <w:fldChar w:fldCharType="end"/>
    </w:r>
    <w:r w:rsidR="006967FB" w:rsidRPr="00F67D1D">
      <w:rPr>
        <w:i/>
        <w:sz w:val="20"/>
        <w:szCs w:val="20"/>
      </w:rPr>
      <w:tab/>
    </w:r>
    <w:r w:rsidR="006967FB" w:rsidRPr="00F67D1D">
      <w:rPr>
        <w:i/>
        <w:sz w:val="20"/>
        <w:szCs w:val="20"/>
      </w:rPr>
      <w:tab/>
    </w:r>
    <w:r w:rsidR="00F64329" w:rsidRPr="00414E7C">
      <w:rPr>
        <w:sz w:val="20"/>
        <w:szCs w:val="20"/>
      </w:rPr>
      <w:fldChar w:fldCharType="begin"/>
    </w:r>
    <w:r w:rsidR="006967FB" w:rsidRPr="00414E7C">
      <w:rPr>
        <w:sz w:val="20"/>
        <w:szCs w:val="20"/>
      </w:rPr>
      <w:instrText xml:space="preserve"> PAGE </w:instrText>
    </w:r>
    <w:r w:rsidR="00F64329" w:rsidRPr="00414E7C">
      <w:rPr>
        <w:sz w:val="20"/>
        <w:szCs w:val="20"/>
      </w:rPr>
      <w:fldChar w:fldCharType="separate"/>
    </w:r>
    <w:r w:rsidR="00C9493C">
      <w:rPr>
        <w:noProof/>
        <w:sz w:val="20"/>
        <w:szCs w:val="20"/>
      </w:rPr>
      <w:t>5</w:t>
    </w:r>
    <w:r w:rsidR="00F64329" w:rsidRPr="00414E7C">
      <w:rPr>
        <w:sz w:val="20"/>
        <w:szCs w:val="20"/>
      </w:rPr>
      <w:fldChar w:fldCharType="end"/>
    </w:r>
    <w:r w:rsidR="006967FB" w:rsidRPr="00414E7C">
      <w:rPr>
        <w:sz w:val="20"/>
        <w:szCs w:val="20"/>
      </w:rPr>
      <w:t xml:space="preserve"> of </w:t>
    </w:r>
    <w:r w:rsidR="00F64329" w:rsidRPr="00414E7C">
      <w:rPr>
        <w:sz w:val="20"/>
        <w:szCs w:val="20"/>
      </w:rPr>
      <w:fldChar w:fldCharType="begin"/>
    </w:r>
    <w:r w:rsidR="006967FB" w:rsidRPr="00414E7C">
      <w:rPr>
        <w:sz w:val="20"/>
        <w:szCs w:val="20"/>
      </w:rPr>
      <w:instrText xml:space="preserve"> NUMPAGES </w:instrText>
    </w:r>
    <w:r w:rsidR="00F64329" w:rsidRPr="00414E7C">
      <w:rPr>
        <w:sz w:val="20"/>
        <w:szCs w:val="20"/>
      </w:rPr>
      <w:fldChar w:fldCharType="separate"/>
    </w:r>
    <w:r w:rsidR="00C9493C">
      <w:rPr>
        <w:noProof/>
        <w:sz w:val="20"/>
        <w:szCs w:val="20"/>
      </w:rPr>
      <w:t>5</w:t>
    </w:r>
    <w:r w:rsidR="00F64329" w:rsidRPr="00414E7C">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F90" w:rsidRDefault="000B3F90">
      <w:r>
        <w:separator/>
      </w:r>
    </w:p>
  </w:footnote>
  <w:footnote w:type="continuationSeparator" w:id="0">
    <w:p w:rsidR="000B3F90" w:rsidRDefault="000B3F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1B70"/>
    <w:multiLevelType w:val="hybridMultilevel"/>
    <w:tmpl w:val="9946A872"/>
    <w:lvl w:ilvl="0" w:tplc="6E761374">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75A3CA1"/>
    <w:multiLevelType w:val="hybridMultilevel"/>
    <w:tmpl w:val="53F699D8"/>
    <w:lvl w:ilvl="0" w:tplc="D7BA81B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01228EC"/>
    <w:multiLevelType w:val="multilevel"/>
    <w:tmpl w:val="278C88AA"/>
    <w:lvl w:ilvl="0">
      <w:start w:val="1"/>
      <w:numFmt w:val="decimal"/>
      <w:lvlText w:val="%1."/>
      <w:lvlJc w:val="left"/>
      <w:pPr>
        <w:tabs>
          <w:tab w:val="num" w:pos="1080"/>
        </w:tabs>
        <w:ind w:left="1080" w:hanging="360"/>
      </w:pPr>
      <w:rPr>
        <w:rFonts w:hint="default"/>
        <w:color w:val="000000"/>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
    <w:nsid w:val="2E511C3F"/>
    <w:multiLevelType w:val="hybridMultilevel"/>
    <w:tmpl w:val="163EC004"/>
    <w:lvl w:ilvl="0" w:tplc="06A8C78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B71F4A"/>
    <w:multiLevelType w:val="hybridMultilevel"/>
    <w:tmpl w:val="1F4C028C"/>
    <w:lvl w:ilvl="0" w:tplc="6E761374">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4218490F"/>
    <w:multiLevelType w:val="hybridMultilevel"/>
    <w:tmpl w:val="64CE90AE"/>
    <w:lvl w:ilvl="0" w:tplc="576433BA">
      <w:start w:val="1"/>
      <w:numFmt w:val="decimal"/>
      <w:lvlText w:val="%1)"/>
      <w:lvlJc w:val="left"/>
      <w:pPr>
        <w:tabs>
          <w:tab w:val="num" w:pos="1080"/>
        </w:tabs>
        <w:ind w:left="1080" w:hanging="360"/>
      </w:pPr>
      <w:rPr>
        <w:rFonts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42EC1BD2"/>
    <w:multiLevelType w:val="hybridMultilevel"/>
    <w:tmpl w:val="723621DA"/>
    <w:lvl w:ilvl="0" w:tplc="D7BA81B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44F40956"/>
    <w:multiLevelType w:val="hybridMultilevel"/>
    <w:tmpl w:val="B0DA10AA"/>
    <w:lvl w:ilvl="0" w:tplc="D7BA81B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5C6F66C8"/>
    <w:multiLevelType w:val="hybridMultilevel"/>
    <w:tmpl w:val="C10ED6D2"/>
    <w:lvl w:ilvl="0" w:tplc="6E761374">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FFF066D"/>
    <w:multiLevelType w:val="hybridMultilevel"/>
    <w:tmpl w:val="80DA9A6E"/>
    <w:lvl w:ilvl="0" w:tplc="576433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0C24A8D"/>
    <w:multiLevelType w:val="hybridMultilevel"/>
    <w:tmpl w:val="7D9EB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DA22D15"/>
    <w:multiLevelType w:val="hybridMultilevel"/>
    <w:tmpl w:val="4AA043B2"/>
    <w:lvl w:ilvl="0" w:tplc="35CA1234">
      <w:start w:val="1"/>
      <w:numFmt w:val="decimal"/>
      <w:lvlText w:val="(%1)"/>
      <w:lvlJc w:val="left"/>
      <w:pPr>
        <w:tabs>
          <w:tab w:val="num" w:pos="360"/>
        </w:tabs>
        <w:ind w:left="360" w:hanging="360"/>
      </w:pPr>
      <w:rPr>
        <w:rFonts w:hint="default"/>
      </w:rPr>
    </w:lvl>
    <w:lvl w:ilvl="1" w:tplc="02D0504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4CE5E8D"/>
    <w:multiLevelType w:val="hybridMultilevel"/>
    <w:tmpl w:val="171CCD32"/>
    <w:lvl w:ilvl="0" w:tplc="6E761374">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7"/>
  </w:num>
  <w:num w:numId="3">
    <w:abstractNumId w:val="1"/>
  </w:num>
  <w:num w:numId="4">
    <w:abstractNumId w:val="10"/>
  </w:num>
  <w:num w:numId="5">
    <w:abstractNumId w:val="5"/>
  </w:num>
  <w:num w:numId="6">
    <w:abstractNumId w:val="2"/>
  </w:num>
  <w:num w:numId="7">
    <w:abstractNumId w:val="11"/>
  </w:num>
  <w:num w:numId="8">
    <w:abstractNumId w:val="0"/>
  </w:num>
  <w:num w:numId="9">
    <w:abstractNumId w:val="8"/>
  </w:num>
  <w:num w:numId="10">
    <w:abstractNumId w:val="12"/>
  </w:num>
  <w:num w:numId="11">
    <w:abstractNumId w:val="4"/>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66F6"/>
    <w:rsid w:val="000035A4"/>
    <w:rsid w:val="0001161A"/>
    <w:rsid w:val="00021ACB"/>
    <w:rsid w:val="000277A7"/>
    <w:rsid w:val="00030163"/>
    <w:rsid w:val="00031B3B"/>
    <w:rsid w:val="00051DCD"/>
    <w:rsid w:val="00056ECC"/>
    <w:rsid w:val="00061BB7"/>
    <w:rsid w:val="000643DF"/>
    <w:rsid w:val="0007263D"/>
    <w:rsid w:val="00077C1C"/>
    <w:rsid w:val="000808CB"/>
    <w:rsid w:val="00092E3B"/>
    <w:rsid w:val="00096F41"/>
    <w:rsid w:val="000A27F0"/>
    <w:rsid w:val="000A4D86"/>
    <w:rsid w:val="000B3F90"/>
    <w:rsid w:val="000B62BD"/>
    <w:rsid w:val="000E436F"/>
    <w:rsid w:val="000F361C"/>
    <w:rsid w:val="00102CB8"/>
    <w:rsid w:val="00123DB2"/>
    <w:rsid w:val="00124CEC"/>
    <w:rsid w:val="00124FF3"/>
    <w:rsid w:val="00127055"/>
    <w:rsid w:val="00132C61"/>
    <w:rsid w:val="00162E9A"/>
    <w:rsid w:val="00175E20"/>
    <w:rsid w:val="001969CE"/>
    <w:rsid w:val="001C7648"/>
    <w:rsid w:val="002101E4"/>
    <w:rsid w:val="00212963"/>
    <w:rsid w:val="002401B6"/>
    <w:rsid w:val="0024395F"/>
    <w:rsid w:val="00243D3A"/>
    <w:rsid w:val="00244EDC"/>
    <w:rsid w:val="00254AD6"/>
    <w:rsid w:val="0025754D"/>
    <w:rsid w:val="002701D7"/>
    <w:rsid w:val="00281871"/>
    <w:rsid w:val="0029021C"/>
    <w:rsid w:val="00297232"/>
    <w:rsid w:val="002B120E"/>
    <w:rsid w:val="002B244B"/>
    <w:rsid w:val="002B7CDA"/>
    <w:rsid w:val="002C08C5"/>
    <w:rsid w:val="002D4540"/>
    <w:rsid w:val="002E1B6B"/>
    <w:rsid w:val="002E57B9"/>
    <w:rsid w:val="002F041B"/>
    <w:rsid w:val="003031E5"/>
    <w:rsid w:val="00306D0B"/>
    <w:rsid w:val="00310DD7"/>
    <w:rsid w:val="0031396A"/>
    <w:rsid w:val="00316A91"/>
    <w:rsid w:val="00334DA3"/>
    <w:rsid w:val="0036799C"/>
    <w:rsid w:val="003906B7"/>
    <w:rsid w:val="003918E4"/>
    <w:rsid w:val="00394C7C"/>
    <w:rsid w:val="003972EE"/>
    <w:rsid w:val="0039767D"/>
    <w:rsid w:val="003B25EC"/>
    <w:rsid w:val="003B5E68"/>
    <w:rsid w:val="003B7D6B"/>
    <w:rsid w:val="003D1C3B"/>
    <w:rsid w:val="003D4A97"/>
    <w:rsid w:val="0040188F"/>
    <w:rsid w:val="0040388F"/>
    <w:rsid w:val="00410997"/>
    <w:rsid w:val="00414E7C"/>
    <w:rsid w:val="00440211"/>
    <w:rsid w:val="004647BE"/>
    <w:rsid w:val="004764FF"/>
    <w:rsid w:val="0049039E"/>
    <w:rsid w:val="004903A3"/>
    <w:rsid w:val="004A3157"/>
    <w:rsid w:val="004C5175"/>
    <w:rsid w:val="004D0BE6"/>
    <w:rsid w:val="004D3304"/>
    <w:rsid w:val="004E61AC"/>
    <w:rsid w:val="005172E2"/>
    <w:rsid w:val="0053077D"/>
    <w:rsid w:val="00532E4D"/>
    <w:rsid w:val="00547975"/>
    <w:rsid w:val="00554630"/>
    <w:rsid w:val="0056639C"/>
    <w:rsid w:val="00581DC7"/>
    <w:rsid w:val="00584D31"/>
    <w:rsid w:val="00587E86"/>
    <w:rsid w:val="005953CB"/>
    <w:rsid w:val="00596937"/>
    <w:rsid w:val="005B0B5B"/>
    <w:rsid w:val="005B6044"/>
    <w:rsid w:val="005D06F5"/>
    <w:rsid w:val="005F4FCE"/>
    <w:rsid w:val="00600652"/>
    <w:rsid w:val="006071FD"/>
    <w:rsid w:val="00610BBC"/>
    <w:rsid w:val="00616028"/>
    <w:rsid w:val="00623D59"/>
    <w:rsid w:val="00631EB4"/>
    <w:rsid w:val="0064296A"/>
    <w:rsid w:val="0065742B"/>
    <w:rsid w:val="006611CF"/>
    <w:rsid w:val="00666761"/>
    <w:rsid w:val="0066722C"/>
    <w:rsid w:val="006967FB"/>
    <w:rsid w:val="006A0042"/>
    <w:rsid w:val="006B7417"/>
    <w:rsid w:val="006D1B71"/>
    <w:rsid w:val="006D4AFE"/>
    <w:rsid w:val="006E5A62"/>
    <w:rsid w:val="006F039F"/>
    <w:rsid w:val="006F0530"/>
    <w:rsid w:val="00703830"/>
    <w:rsid w:val="00714A9D"/>
    <w:rsid w:val="0073556E"/>
    <w:rsid w:val="007457AB"/>
    <w:rsid w:val="00756BDE"/>
    <w:rsid w:val="007604B4"/>
    <w:rsid w:val="00792D84"/>
    <w:rsid w:val="007936DF"/>
    <w:rsid w:val="007960E5"/>
    <w:rsid w:val="007A0CB8"/>
    <w:rsid w:val="007B2679"/>
    <w:rsid w:val="007B36A9"/>
    <w:rsid w:val="007C1AAB"/>
    <w:rsid w:val="007C2002"/>
    <w:rsid w:val="007C21CC"/>
    <w:rsid w:val="007D49AB"/>
    <w:rsid w:val="007D5F99"/>
    <w:rsid w:val="007F05E5"/>
    <w:rsid w:val="007F062C"/>
    <w:rsid w:val="00802794"/>
    <w:rsid w:val="008207CA"/>
    <w:rsid w:val="00835780"/>
    <w:rsid w:val="00850919"/>
    <w:rsid w:val="008605D5"/>
    <w:rsid w:val="008619DD"/>
    <w:rsid w:val="0089263F"/>
    <w:rsid w:val="00893384"/>
    <w:rsid w:val="008B429B"/>
    <w:rsid w:val="008C035B"/>
    <w:rsid w:val="008C053A"/>
    <w:rsid w:val="008C3B2A"/>
    <w:rsid w:val="008D1BE3"/>
    <w:rsid w:val="008E0164"/>
    <w:rsid w:val="008F6203"/>
    <w:rsid w:val="0090267F"/>
    <w:rsid w:val="00902B63"/>
    <w:rsid w:val="00913604"/>
    <w:rsid w:val="00945A36"/>
    <w:rsid w:val="00973ACB"/>
    <w:rsid w:val="00986C3B"/>
    <w:rsid w:val="0099097C"/>
    <w:rsid w:val="009913CD"/>
    <w:rsid w:val="009971FD"/>
    <w:rsid w:val="009A4EEB"/>
    <w:rsid w:val="009B1759"/>
    <w:rsid w:val="009C6E7E"/>
    <w:rsid w:val="009E1703"/>
    <w:rsid w:val="00A04106"/>
    <w:rsid w:val="00A12728"/>
    <w:rsid w:val="00A166F6"/>
    <w:rsid w:val="00A21E5B"/>
    <w:rsid w:val="00A250D2"/>
    <w:rsid w:val="00A30B9A"/>
    <w:rsid w:val="00A317D1"/>
    <w:rsid w:val="00A62F01"/>
    <w:rsid w:val="00A63F13"/>
    <w:rsid w:val="00A65452"/>
    <w:rsid w:val="00A86925"/>
    <w:rsid w:val="00AB23EB"/>
    <w:rsid w:val="00AC1403"/>
    <w:rsid w:val="00AC4E5B"/>
    <w:rsid w:val="00AD377B"/>
    <w:rsid w:val="00AD5BD8"/>
    <w:rsid w:val="00AF3447"/>
    <w:rsid w:val="00AF3922"/>
    <w:rsid w:val="00AF4AB3"/>
    <w:rsid w:val="00B320E1"/>
    <w:rsid w:val="00B601D1"/>
    <w:rsid w:val="00B65B82"/>
    <w:rsid w:val="00B76923"/>
    <w:rsid w:val="00B818CC"/>
    <w:rsid w:val="00B83DE3"/>
    <w:rsid w:val="00B8459B"/>
    <w:rsid w:val="00BA09AE"/>
    <w:rsid w:val="00BA1043"/>
    <w:rsid w:val="00BC1512"/>
    <w:rsid w:val="00BE2D31"/>
    <w:rsid w:val="00BE53DB"/>
    <w:rsid w:val="00BF1D5F"/>
    <w:rsid w:val="00C014F1"/>
    <w:rsid w:val="00C023E4"/>
    <w:rsid w:val="00C06EA5"/>
    <w:rsid w:val="00C16ADE"/>
    <w:rsid w:val="00C222C7"/>
    <w:rsid w:val="00C32270"/>
    <w:rsid w:val="00C40A3F"/>
    <w:rsid w:val="00C42BF9"/>
    <w:rsid w:val="00C43524"/>
    <w:rsid w:val="00C53048"/>
    <w:rsid w:val="00C61665"/>
    <w:rsid w:val="00C71AD4"/>
    <w:rsid w:val="00C83C89"/>
    <w:rsid w:val="00C87CF9"/>
    <w:rsid w:val="00C9493C"/>
    <w:rsid w:val="00C95CB2"/>
    <w:rsid w:val="00CB303B"/>
    <w:rsid w:val="00CB4703"/>
    <w:rsid w:val="00CD76A0"/>
    <w:rsid w:val="00D01461"/>
    <w:rsid w:val="00D01D49"/>
    <w:rsid w:val="00D03FA2"/>
    <w:rsid w:val="00D11402"/>
    <w:rsid w:val="00D16BCE"/>
    <w:rsid w:val="00D53CC2"/>
    <w:rsid w:val="00D7368B"/>
    <w:rsid w:val="00DA17ED"/>
    <w:rsid w:val="00DC0410"/>
    <w:rsid w:val="00DC3A57"/>
    <w:rsid w:val="00DE328A"/>
    <w:rsid w:val="00DF2B7A"/>
    <w:rsid w:val="00E22F01"/>
    <w:rsid w:val="00E35131"/>
    <w:rsid w:val="00E408B9"/>
    <w:rsid w:val="00E41C0B"/>
    <w:rsid w:val="00E54394"/>
    <w:rsid w:val="00E566B9"/>
    <w:rsid w:val="00E60BB1"/>
    <w:rsid w:val="00E64405"/>
    <w:rsid w:val="00E91AE1"/>
    <w:rsid w:val="00E945BD"/>
    <w:rsid w:val="00E953EA"/>
    <w:rsid w:val="00EA3E66"/>
    <w:rsid w:val="00EA5341"/>
    <w:rsid w:val="00EA6585"/>
    <w:rsid w:val="00EB3772"/>
    <w:rsid w:val="00EC384B"/>
    <w:rsid w:val="00EE15BA"/>
    <w:rsid w:val="00EE4361"/>
    <w:rsid w:val="00EE5031"/>
    <w:rsid w:val="00EF5B45"/>
    <w:rsid w:val="00F07EBE"/>
    <w:rsid w:val="00F1493D"/>
    <w:rsid w:val="00F15A0D"/>
    <w:rsid w:val="00F23886"/>
    <w:rsid w:val="00F468A8"/>
    <w:rsid w:val="00F64329"/>
    <w:rsid w:val="00F67D1D"/>
    <w:rsid w:val="00F71944"/>
    <w:rsid w:val="00F805D6"/>
    <w:rsid w:val="00F85EC1"/>
    <w:rsid w:val="00F86D70"/>
    <w:rsid w:val="00FA31EC"/>
    <w:rsid w:val="00FA5822"/>
    <w:rsid w:val="00FD3EDF"/>
    <w:rsid w:val="00FF2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5EC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66F6"/>
    <w:pPr>
      <w:tabs>
        <w:tab w:val="center" w:pos="4320"/>
        <w:tab w:val="right" w:pos="8640"/>
      </w:tabs>
    </w:pPr>
  </w:style>
  <w:style w:type="paragraph" w:styleId="Footer">
    <w:name w:val="footer"/>
    <w:basedOn w:val="Normal"/>
    <w:rsid w:val="00A166F6"/>
    <w:pPr>
      <w:tabs>
        <w:tab w:val="center" w:pos="4320"/>
        <w:tab w:val="right" w:pos="8640"/>
      </w:tabs>
    </w:pPr>
  </w:style>
  <w:style w:type="character" w:styleId="Hyperlink">
    <w:name w:val="Hyperlink"/>
    <w:rsid w:val="00175E20"/>
    <w:rPr>
      <w:color w:val="0000FF"/>
      <w:u w:val="single"/>
    </w:rPr>
  </w:style>
  <w:style w:type="character" w:styleId="CommentReference">
    <w:name w:val="annotation reference"/>
    <w:semiHidden/>
    <w:rsid w:val="00623D59"/>
    <w:rPr>
      <w:sz w:val="16"/>
      <w:szCs w:val="16"/>
    </w:rPr>
  </w:style>
  <w:style w:type="paragraph" w:styleId="CommentText">
    <w:name w:val="annotation text"/>
    <w:basedOn w:val="Normal"/>
    <w:semiHidden/>
    <w:rsid w:val="00623D59"/>
    <w:rPr>
      <w:sz w:val="20"/>
      <w:szCs w:val="20"/>
    </w:rPr>
  </w:style>
  <w:style w:type="paragraph" w:styleId="BalloonText">
    <w:name w:val="Balloon Text"/>
    <w:basedOn w:val="Normal"/>
    <w:semiHidden/>
    <w:rsid w:val="00623D59"/>
    <w:rPr>
      <w:rFonts w:ascii="Tahoma" w:hAnsi="Tahoma" w:cs="Tahoma"/>
      <w:sz w:val="16"/>
      <w:szCs w:val="16"/>
    </w:rPr>
  </w:style>
  <w:style w:type="paragraph" w:styleId="CommentSubject">
    <w:name w:val="annotation subject"/>
    <w:basedOn w:val="CommentText"/>
    <w:next w:val="CommentText"/>
    <w:semiHidden/>
    <w:rsid w:val="00623D59"/>
    <w:rPr>
      <w:b/>
      <w:bCs/>
    </w:rPr>
  </w:style>
  <w:style w:type="table" w:styleId="TableGrid">
    <w:name w:val="Table Grid"/>
    <w:basedOn w:val="TableNormal"/>
    <w:rsid w:val="00077C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SURV699S – Course Project</vt:lpstr>
    </vt:vector>
  </TitlesOfParts>
  <Company>University of MD</Company>
  <LinksUpToDate>false</LinksUpToDate>
  <CharactersWithSpaces>8262</CharactersWithSpaces>
  <SharedDoc>false</SharedDoc>
  <HLinks>
    <vt:vector size="6" baseType="variant">
      <vt:variant>
        <vt:i4>6619161</vt:i4>
      </vt:variant>
      <vt:variant>
        <vt:i4>0</vt:i4>
      </vt:variant>
      <vt:variant>
        <vt:i4>0</vt:i4>
      </vt:variant>
      <vt:variant>
        <vt:i4>5</vt:i4>
      </vt:variant>
      <vt:variant>
        <vt:lpwstr>mailto:rvalliant@survey.umd.edu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SURV699S – Course Project</dc:title>
  <dc:creator>jdever</dc:creator>
  <cp:lastModifiedBy>rvalliant</cp:lastModifiedBy>
  <cp:revision>17</cp:revision>
  <cp:lastPrinted>2012-01-27T22:32:00Z</cp:lastPrinted>
  <dcterms:created xsi:type="dcterms:W3CDTF">2012-01-27T15:39:00Z</dcterms:created>
  <dcterms:modified xsi:type="dcterms:W3CDTF">2012-01-27T22:33:00Z</dcterms:modified>
</cp:coreProperties>
</file>