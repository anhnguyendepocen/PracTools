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71C" w:rsidRPr="00BD771B" w:rsidRDefault="00D93A2F" w:rsidP="00F5571C">
      <w:pPr>
        <w:spacing w:line="360" w:lineRule="auto"/>
        <w:ind w:left="360"/>
        <w:jc w:val="center"/>
        <w:rPr>
          <w:b/>
          <w:color w:val="FFFFFF"/>
          <w:sz w:val="10"/>
          <w:szCs w:val="10"/>
        </w:rPr>
      </w:pPr>
      <w:r>
        <w:rPr>
          <w:b/>
          <w:color w:val="FFFFFF"/>
          <w:sz w:val="10"/>
          <w:szCs w:val="10"/>
        </w:rPr>
        <w:t>f</w:t>
      </w:r>
    </w:p>
    <w:p w:rsidR="00CB3B10" w:rsidRPr="00F5571C" w:rsidRDefault="00D62C3B" w:rsidP="00FB6116">
      <w:pPr>
        <w:numPr>
          <w:ilvl w:val="0"/>
          <w:numId w:val="2"/>
          <w:numberingChange w:id="0" w:author="jdever" w:date="2010-02-17T22:07:00Z" w:original="%1:2:0:."/>
        </w:numPr>
        <w:spacing w:line="360" w:lineRule="auto"/>
        <w:jc w:val="center"/>
        <w:outlineLvl w:val="0"/>
        <w:rPr>
          <w:b/>
        </w:rPr>
      </w:pPr>
      <w:bookmarkStart w:id="1" w:name="_Toc237944412"/>
      <w:bookmarkStart w:id="2" w:name="_Toc237945582"/>
      <w:r>
        <w:rPr>
          <w:b/>
        </w:rPr>
        <w:t xml:space="preserve">Project </w:t>
      </w:r>
      <w:r w:rsidR="00985FD2">
        <w:rPr>
          <w:b/>
        </w:rPr>
        <w:t xml:space="preserve">1: </w:t>
      </w:r>
      <w:r>
        <w:rPr>
          <w:b/>
        </w:rPr>
        <w:t>Design a Single-stage Personnel Survey</w:t>
      </w:r>
      <w:bookmarkEnd w:id="1"/>
      <w:bookmarkEnd w:id="2"/>
      <w:r w:rsidR="00CA2CA0">
        <w:rPr>
          <w:b/>
        </w:rPr>
        <w:t xml:space="preserve"> </w:t>
      </w:r>
    </w:p>
    <w:p w:rsidR="00E206A9" w:rsidRDefault="00E206A9" w:rsidP="00425ECC">
      <w:pPr>
        <w:spacing w:line="360" w:lineRule="auto"/>
      </w:pPr>
    </w:p>
    <w:p w:rsidR="00985FD2" w:rsidRDefault="00985FD2" w:rsidP="00985FD2">
      <w:pPr>
        <w:tabs>
          <w:tab w:val="left" w:pos="720"/>
        </w:tabs>
        <w:spacing w:line="360" w:lineRule="auto"/>
        <w:jc w:val="both"/>
        <w:outlineLvl w:val="0"/>
        <w:rPr>
          <w:bCs/>
          <w:iCs/>
        </w:rPr>
      </w:pPr>
      <w:r>
        <w:rPr>
          <w:bCs/>
          <w:i/>
          <w:iCs/>
        </w:rPr>
        <w:tab/>
      </w:r>
      <w:r>
        <w:rPr>
          <w:bCs/>
          <w:iCs/>
        </w:rPr>
        <w:t xml:space="preserve">Our primary goal is to equip </w:t>
      </w:r>
      <w:r w:rsidR="00875F82">
        <w:rPr>
          <w:bCs/>
          <w:iCs/>
        </w:rPr>
        <w:t xml:space="preserve">survey researchers </w:t>
      </w:r>
      <w:r>
        <w:rPr>
          <w:bCs/>
          <w:iCs/>
        </w:rPr>
        <w:t>with the tools needed to design and weight survey samples. This chapter gives the first of several projects that mirror some of the complexities that are found in applied work. The task here is to determine the allocation of a single-stage sample to strata in a multipurpose survey. As you proceed through the following chapters in Part I</w:t>
      </w:r>
      <w:ins w:id="3" w:author="jdever" w:date="2010-02-17T21:46:00Z">
        <w:r w:rsidR="00A365FC">
          <w:rPr>
            <w:bCs/>
            <w:iCs/>
          </w:rPr>
          <w:t xml:space="preserve"> of the book</w:t>
        </w:r>
      </w:ins>
      <w:r>
        <w:rPr>
          <w:bCs/>
          <w:iCs/>
        </w:rPr>
        <w:t xml:space="preserve">, we suggest that you return to this chapter periodically, refresh your memory about the aims of Project 1, and think about how the methods in Chapters 3-6 can be used in the </w:t>
      </w:r>
      <w:r w:rsidR="00116EBE">
        <w:rPr>
          <w:bCs/>
          <w:iCs/>
        </w:rPr>
        <w:t xml:space="preserve">development of the sampling </w:t>
      </w:r>
      <w:r>
        <w:rPr>
          <w:bCs/>
          <w:iCs/>
        </w:rPr>
        <w:t>design.</w:t>
      </w:r>
    </w:p>
    <w:p w:rsidR="00D1028F" w:rsidRPr="00D1028F" w:rsidRDefault="00D1028F" w:rsidP="001E0580">
      <w:pPr>
        <w:tabs>
          <w:tab w:val="left" w:pos="720"/>
        </w:tabs>
        <w:spacing w:line="360" w:lineRule="auto"/>
        <w:outlineLvl w:val="0"/>
        <w:rPr>
          <w:b/>
        </w:rPr>
      </w:pPr>
    </w:p>
    <w:p w:rsidR="00FA2D67" w:rsidRPr="00FA2D67" w:rsidRDefault="00E047F4" w:rsidP="007C66F4">
      <w:pPr>
        <w:numPr>
          <w:ilvl w:val="1"/>
          <w:numId w:val="1"/>
          <w:numberingChange w:id="4" w:author="jdever" w:date="2010-02-17T22:07:00Z" w:original="2.%2:1:0:"/>
        </w:numPr>
        <w:spacing w:before="120" w:after="120" w:line="360" w:lineRule="auto"/>
        <w:outlineLvl w:val="1"/>
        <w:rPr>
          <w:b/>
        </w:rPr>
      </w:pPr>
      <w:r>
        <w:rPr>
          <w:b/>
        </w:rPr>
        <w:t>Specification for the Study</w:t>
      </w:r>
    </w:p>
    <w:p w:rsidR="00F009A4" w:rsidRDefault="00E047F4" w:rsidP="00812E40">
      <w:pPr>
        <w:spacing w:line="360" w:lineRule="auto"/>
        <w:ind w:firstLine="720"/>
        <w:jc w:val="both"/>
      </w:pPr>
      <w:r w:rsidRPr="007A4FB4">
        <w:t xml:space="preserve">The </w:t>
      </w:r>
      <w:r w:rsidR="00863C7C">
        <w:t xml:space="preserve">Verkeer UltraValid (VUV) </w:t>
      </w:r>
      <w:r>
        <w:t xml:space="preserve">Corporation is preparing to conduct its bi-annual climate survey of employees in their </w:t>
      </w:r>
      <w:r w:rsidR="00CC271E">
        <w:t>Survey Division</w:t>
      </w:r>
      <w:r>
        <w:t xml:space="preserve">.  The climate survey assesses employee satisfaction in various areas such as day-to-day work life, performance evaluations, and benefits.  </w:t>
      </w:r>
      <w:r w:rsidR="00F009A4">
        <w:t xml:space="preserve">The </w:t>
      </w:r>
      <w:r w:rsidR="00116EBE">
        <w:t xml:space="preserve">VUV </w:t>
      </w:r>
      <w:r w:rsidR="0020254B">
        <w:t>Senior Council</w:t>
      </w:r>
      <w:r w:rsidR="00F009A4">
        <w:t xml:space="preserve"> has decided to administer the </w:t>
      </w:r>
      <w:r w:rsidR="004D196C">
        <w:t xml:space="preserve">intranet </w:t>
      </w:r>
      <w:r w:rsidR="00F009A4">
        <w:t xml:space="preserve">survey only to a random sample of employees within the </w:t>
      </w:r>
      <w:r w:rsidR="00CC271E">
        <w:t>Survey Division</w:t>
      </w:r>
      <w:ins w:id="5" w:author="jdever" w:date="2010-02-17T21:47:00Z">
        <w:r w:rsidR="00A365FC">
          <w:t xml:space="preserve"> because this division has hired a large number of new employees over the past two years</w:t>
        </w:r>
      </w:ins>
      <w:del w:id="6" w:author="jdever" w:date="2010-02-17T21:46:00Z">
        <w:r w:rsidR="00CB51EA" w:rsidDel="00A365FC">
          <w:delText xml:space="preserve"> because of the large increase </w:delText>
        </w:r>
        <w:r w:rsidR="008E41C4" w:rsidDel="00A365FC">
          <w:delText xml:space="preserve">of staff </w:delText>
        </w:r>
        <w:r w:rsidR="00CB51EA" w:rsidDel="00A365FC">
          <w:delText xml:space="preserve">over the past </w:delText>
        </w:r>
        <w:r w:rsidR="004D196C" w:rsidDel="00A365FC">
          <w:delText>two years</w:delText>
        </w:r>
      </w:del>
      <w:r w:rsidR="00F009A4">
        <w:t>.  The</w:t>
      </w:r>
      <w:r w:rsidR="00CB51EA">
        <w:t xml:space="preserve"> </w:t>
      </w:r>
      <w:ins w:id="7" w:author="jdever" w:date="2010-02-17T21:46:00Z">
        <w:r w:rsidR="00A365FC">
          <w:t>Senior C</w:t>
        </w:r>
      </w:ins>
      <w:del w:id="8" w:author="jdever" w:date="2010-02-17T21:46:00Z">
        <w:r w:rsidR="00CB51EA" w:rsidDel="00A365FC">
          <w:delText>c</w:delText>
        </w:r>
      </w:del>
      <w:r w:rsidR="00CB51EA">
        <w:t xml:space="preserve">ouncil </w:t>
      </w:r>
      <w:r w:rsidR="00F009A4">
        <w:t>require</w:t>
      </w:r>
      <w:r w:rsidR="00CB51EA">
        <w:t>s</w:t>
      </w:r>
      <w:r w:rsidR="00F009A4">
        <w:t xml:space="preserve"> a report from your </w:t>
      </w:r>
      <w:r w:rsidR="002C22AF">
        <w:t>design team</w:t>
      </w:r>
      <w:r w:rsidR="00F009A4">
        <w:t xml:space="preserve"> that specifies the total number of employees to be selected, as well as their distribution by </w:t>
      </w:r>
      <w:r w:rsidR="00CB51EA">
        <w:t>the important characteristics noted below</w:t>
      </w:r>
      <w:r w:rsidR="00116EBE">
        <w:t xml:space="preserve">.  The Senior Council wishes </w:t>
      </w:r>
      <w:r w:rsidR="00CB51EA">
        <w:t xml:space="preserve">the quality </w:t>
      </w:r>
      <w:r w:rsidR="00116EBE">
        <w:t xml:space="preserve">and precision </w:t>
      </w:r>
      <w:r w:rsidR="00CB51EA">
        <w:t xml:space="preserve">of the estimates </w:t>
      </w:r>
      <w:r w:rsidR="00116EBE">
        <w:t xml:space="preserve">to </w:t>
      </w:r>
      <w:r w:rsidR="00CB51EA">
        <w:t xml:space="preserve">be the same or better </w:t>
      </w:r>
      <w:r w:rsidR="00116EBE">
        <w:t xml:space="preserve">than </w:t>
      </w:r>
      <w:r w:rsidR="00CB51EA">
        <w:t>the last survey.</w:t>
      </w:r>
    </w:p>
    <w:p w:rsidR="007457ED" w:rsidRDefault="007A63BA" w:rsidP="00E01445">
      <w:pPr>
        <w:spacing w:line="360" w:lineRule="auto"/>
        <w:ind w:firstLine="720"/>
        <w:jc w:val="both"/>
      </w:pPr>
      <w:r>
        <w:t>Three</w:t>
      </w:r>
      <w:r w:rsidR="00F009A4">
        <w:t xml:space="preserve"> </w:t>
      </w:r>
      <w:r w:rsidR="00863C7C">
        <w:t xml:space="preserve">business </w:t>
      </w:r>
      <w:r w:rsidR="00F009A4">
        <w:t xml:space="preserve">units are contained in the </w:t>
      </w:r>
      <w:r w:rsidR="00CC271E">
        <w:t>Survey Division</w:t>
      </w:r>
      <w:r>
        <w:t>:</w:t>
      </w:r>
      <w:r w:rsidR="00F009A4">
        <w:t xml:space="preserve">  </w:t>
      </w:r>
      <w:r>
        <w:t>(</w:t>
      </w:r>
      <w:r w:rsidRPr="007A63BA">
        <w:rPr>
          <w:i/>
        </w:rPr>
        <w:t>i</w:t>
      </w:r>
      <w:r>
        <w:t xml:space="preserve">) the Survey Research Unit (SR) houses both survey </w:t>
      </w:r>
      <w:r w:rsidR="00F009A4" w:rsidRPr="00790994">
        <w:t>statisticians</w:t>
      </w:r>
      <w:r>
        <w:t xml:space="preserve"> and survey methodologists; (</w:t>
      </w:r>
      <w:r w:rsidRPr="007A63BA">
        <w:rPr>
          <w:i/>
        </w:rPr>
        <w:t>ii</w:t>
      </w:r>
      <w:r>
        <w:t xml:space="preserve">) the Computing Research Unit (CR) contains </w:t>
      </w:r>
      <w:r w:rsidR="00F009A4" w:rsidRPr="00790994">
        <w:t>programmers</w:t>
      </w:r>
      <w:r>
        <w:t xml:space="preserve"> who support analytic and data collection </w:t>
      </w:r>
      <w:r w:rsidR="00116EBE">
        <w:t>tasks</w:t>
      </w:r>
      <w:r>
        <w:t>; and (</w:t>
      </w:r>
      <w:r w:rsidRPr="00116EBE">
        <w:rPr>
          <w:i/>
        </w:rPr>
        <w:t>iii</w:t>
      </w:r>
      <w:r>
        <w:t>)</w:t>
      </w:r>
      <w:r w:rsidR="008E41C4">
        <w:t xml:space="preserve"> </w:t>
      </w:r>
      <w:r>
        <w:t xml:space="preserve">Field Operations (FO) is populated by </w:t>
      </w:r>
      <w:r w:rsidR="00F009A4" w:rsidRPr="00790994">
        <w:t>data collection specialists</w:t>
      </w:r>
      <w:r w:rsidR="00F009A4">
        <w:t xml:space="preserve">.  </w:t>
      </w:r>
      <w:r w:rsidR="008E41C4">
        <w:t xml:space="preserve">The </w:t>
      </w:r>
      <w:r w:rsidR="0020254B">
        <w:t>Senior Council</w:t>
      </w:r>
      <w:r w:rsidR="008E41C4">
        <w:t xml:space="preserve"> would like to assess the climate within and across the units, as well as estimates by the three major salary grades (A1-A3, R1-R</w:t>
      </w:r>
      <w:r w:rsidR="007457ED">
        <w:t>5, and M1-3)</w:t>
      </w:r>
      <w:r>
        <w:t xml:space="preserve"> and by tenure (i.e., number of </w:t>
      </w:r>
      <w:r w:rsidR="00D96946">
        <w:t>months</w:t>
      </w:r>
      <w:r>
        <w:t xml:space="preserve"> employed) </w:t>
      </w:r>
      <w:r w:rsidR="00796893">
        <w:t xml:space="preserve">within </w:t>
      </w:r>
      <w:r w:rsidR="00116EBE">
        <w:t>the units</w:t>
      </w:r>
      <w:r w:rsidR="007457ED">
        <w:t xml:space="preserve">.  </w:t>
      </w:r>
      <w:r w:rsidR="00CB51EA">
        <w:t>However, t</w:t>
      </w:r>
      <w:r w:rsidR="00F009A4">
        <w:t>he climate survey will only be administered to full- and part-time employees within these units</w:t>
      </w:r>
      <w:r w:rsidR="00812E40">
        <w:t xml:space="preserve">.  </w:t>
      </w:r>
      <w:r w:rsidR="007457ED">
        <w:t>T</w:t>
      </w:r>
      <w:r w:rsidR="00812E40">
        <w:t>emporary employees</w:t>
      </w:r>
      <w:r w:rsidR="007457ED">
        <w:t xml:space="preserve"> and </w:t>
      </w:r>
      <w:r w:rsidR="00812E40">
        <w:t>contractors</w:t>
      </w:r>
      <w:r w:rsidR="007457ED">
        <w:t xml:space="preserve"> are </w:t>
      </w:r>
      <w:r w:rsidR="00812E40">
        <w:t>excluded from the survey.</w:t>
      </w:r>
    </w:p>
    <w:p w:rsidR="007457ED" w:rsidRDefault="007457ED" w:rsidP="00D62C3B">
      <w:pPr>
        <w:spacing w:line="360" w:lineRule="auto"/>
        <w:ind w:firstLine="720"/>
        <w:jc w:val="both"/>
      </w:pPr>
      <w:r>
        <w:t xml:space="preserve">The </w:t>
      </w:r>
      <w:r w:rsidR="0020254B">
        <w:t>Senior Council</w:t>
      </w:r>
      <w:r>
        <w:t xml:space="preserve"> has identified three questions from the survey instrument that are </w:t>
      </w:r>
      <w:r w:rsidR="00863C7C">
        <w:t xml:space="preserve">most </w:t>
      </w:r>
      <w:r w:rsidR="00E01445">
        <w:t xml:space="preserve">important </w:t>
      </w:r>
      <w:r>
        <w:t xml:space="preserve">to assessing the employee climate at </w:t>
      </w:r>
      <w:r w:rsidR="00863C7C">
        <w:t>VUV</w:t>
      </w:r>
      <w:r>
        <w:t>.  The</w:t>
      </w:r>
      <w:r w:rsidR="004D196C">
        <w:t xml:space="preserve">y are interested in the </w:t>
      </w:r>
      <w:r w:rsidR="004D196C">
        <w:lastRenderedPageBreak/>
        <w:t>percentages of employees answering either “strongly agree” or “agree” to the following questions:</w:t>
      </w:r>
      <w:r>
        <w:t xml:space="preserve"> </w:t>
      </w:r>
    </w:p>
    <w:p w:rsidR="00E01445" w:rsidRDefault="007457ED" w:rsidP="00D62C3B">
      <w:pPr>
        <w:tabs>
          <w:tab w:val="left" w:pos="1080"/>
        </w:tabs>
        <w:spacing w:line="360" w:lineRule="auto"/>
        <w:ind w:left="1080" w:hanging="720"/>
        <w:jc w:val="both"/>
        <w:rPr>
          <w:snapToGrid w:val="0"/>
          <w:color w:val="000000"/>
        </w:rPr>
      </w:pPr>
      <w:r>
        <w:rPr>
          <w:snapToGrid w:val="0"/>
          <w:color w:val="000000"/>
        </w:rPr>
        <w:t>Q5.</w:t>
      </w:r>
      <w:r>
        <w:rPr>
          <w:snapToGrid w:val="0"/>
          <w:color w:val="000000"/>
        </w:rPr>
        <w:tab/>
      </w:r>
      <w:r w:rsidR="00E047F4">
        <w:rPr>
          <w:snapToGrid w:val="0"/>
          <w:color w:val="000000"/>
        </w:rPr>
        <w:t xml:space="preserve">Overall, </w:t>
      </w:r>
      <w:r w:rsidR="004D196C">
        <w:rPr>
          <w:snapToGrid w:val="0"/>
          <w:color w:val="000000"/>
        </w:rPr>
        <w:t xml:space="preserve">I am </w:t>
      </w:r>
      <w:r w:rsidR="00E047F4">
        <w:rPr>
          <w:snapToGrid w:val="0"/>
          <w:color w:val="000000"/>
        </w:rPr>
        <w:t xml:space="preserve">satisfied with </w:t>
      </w:r>
      <w:r w:rsidR="004B7934">
        <w:rPr>
          <w:snapToGrid w:val="0"/>
          <w:color w:val="000000"/>
        </w:rPr>
        <w:t>VUV</w:t>
      </w:r>
      <w:r w:rsidR="00E047F4">
        <w:rPr>
          <w:snapToGrid w:val="0"/>
          <w:color w:val="000000"/>
        </w:rPr>
        <w:t xml:space="preserve"> as </w:t>
      </w:r>
      <w:r w:rsidR="004D196C">
        <w:rPr>
          <w:snapToGrid w:val="0"/>
          <w:color w:val="000000"/>
        </w:rPr>
        <w:t>an employer at the present time.</w:t>
      </w:r>
    </w:p>
    <w:p w:rsidR="00E01445" w:rsidRDefault="007457ED" w:rsidP="00D62C3B">
      <w:pPr>
        <w:tabs>
          <w:tab w:val="left" w:pos="1080"/>
        </w:tabs>
        <w:spacing w:line="360" w:lineRule="auto"/>
        <w:ind w:left="1080" w:hanging="720"/>
        <w:jc w:val="both"/>
        <w:rPr>
          <w:snapToGrid w:val="0"/>
          <w:color w:val="000000"/>
        </w:rPr>
      </w:pPr>
      <w:r>
        <w:rPr>
          <w:snapToGrid w:val="0"/>
          <w:color w:val="000000"/>
        </w:rPr>
        <w:t>Q12.</w:t>
      </w:r>
      <w:r>
        <w:rPr>
          <w:snapToGrid w:val="0"/>
          <w:color w:val="000000"/>
        </w:rPr>
        <w:tab/>
      </w:r>
      <w:r w:rsidR="00E047F4">
        <w:rPr>
          <w:snapToGrid w:val="0"/>
          <w:color w:val="000000"/>
        </w:rPr>
        <w:t xml:space="preserve">There is a clear link between my job performance and my pay at </w:t>
      </w:r>
      <w:r w:rsidR="004B7934">
        <w:rPr>
          <w:snapToGrid w:val="0"/>
          <w:color w:val="000000"/>
        </w:rPr>
        <w:t>VUV</w:t>
      </w:r>
      <w:r w:rsidR="00E047F4">
        <w:rPr>
          <w:snapToGrid w:val="0"/>
          <w:color w:val="000000"/>
        </w:rPr>
        <w:t>.</w:t>
      </w:r>
    </w:p>
    <w:p w:rsidR="00E047F4" w:rsidRDefault="00E01445" w:rsidP="00D62C3B">
      <w:pPr>
        <w:tabs>
          <w:tab w:val="left" w:pos="1080"/>
        </w:tabs>
        <w:spacing w:line="360" w:lineRule="auto"/>
        <w:ind w:left="1080" w:hanging="720"/>
        <w:jc w:val="both"/>
        <w:rPr>
          <w:snapToGrid w:val="0"/>
          <w:color w:val="000000"/>
        </w:rPr>
      </w:pPr>
      <w:r>
        <w:rPr>
          <w:snapToGrid w:val="0"/>
          <w:color w:val="000000"/>
        </w:rPr>
        <w:t>Q15.</w:t>
      </w:r>
      <w:r>
        <w:rPr>
          <w:snapToGrid w:val="0"/>
          <w:color w:val="000000"/>
        </w:rPr>
        <w:tab/>
      </w:r>
      <w:r w:rsidR="00E047F4">
        <w:rPr>
          <w:snapToGrid w:val="0"/>
        </w:rPr>
        <w:t>Overall, I think I am paid fairly compared with people in</w:t>
      </w:r>
      <w:r w:rsidR="00E047F4">
        <w:rPr>
          <w:snapToGrid w:val="0"/>
          <w:color w:val="000000"/>
        </w:rPr>
        <w:t xml:space="preserve"> other </w:t>
      </w:r>
      <w:r w:rsidR="00E047F4">
        <w:rPr>
          <w:snapToGrid w:val="0"/>
        </w:rPr>
        <w:t xml:space="preserve">organizations who </w:t>
      </w:r>
      <w:r w:rsidR="00E047F4">
        <w:rPr>
          <w:snapToGrid w:val="0"/>
          <w:color w:val="000000"/>
        </w:rPr>
        <w:t>hold jobs similar to mine</w:t>
      </w:r>
      <w:r>
        <w:rPr>
          <w:snapToGrid w:val="0"/>
          <w:color w:val="000000"/>
        </w:rPr>
        <w:t>.</w:t>
      </w:r>
      <w:r w:rsidR="00E047F4">
        <w:rPr>
          <w:snapToGrid w:val="0"/>
          <w:color w:val="000000"/>
        </w:rPr>
        <w:t xml:space="preserve"> </w:t>
      </w:r>
    </w:p>
    <w:p w:rsidR="00D62C3B" w:rsidRDefault="004D196C" w:rsidP="00D62C3B">
      <w:pPr>
        <w:spacing w:line="360" w:lineRule="auto"/>
        <w:jc w:val="both"/>
        <w:rPr>
          <w:snapToGrid w:val="0"/>
        </w:rPr>
      </w:pPr>
      <w:r>
        <w:rPr>
          <w:snapToGrid w:val="0"/>
        </w:rPr>
        <w:t>Note that the response options will remain the same as in previous years.  Namely, a five-level Likert scale:  Strongly Agree, Agree, Neutral, Disagree, and Strongly Disagree.  A sixth response option, Don’t know/Not Applicable, is also available.</w:t>
      </w:r>
      <w:r w:rsidR="00D62C3B">
        <w:rPr>
          <w:snapToGrid w:val="0"/>
        </w:rPr>
        <w:t xml:space="preserve">  </w:t>
      </w:r>
    </w:p>
    <w:p w:rsidR="00D62C3B" w:rsidDel="00A365FC" w:rsidRDefault="00A365FC" w:rsidP="00D62C3B">
      <w:pPr>
        <w:spacing w:line="360" w:lineRule="auto"/>
        <w:jc w:val="both"/>
        <w:rPr>
          <w:del w:id="9" w:author="jdever" w:date="2010-02-17T21:47:00Z"/>
          <w:snapToGrid w:val="0"/>
        </w:rPr>
      </w:pPr>
      <w:ins w:id="10" w:author="jdever" w:date="2010-02-17T21:47:00Z">
        <w:r>
          <w:rPr>
            <w:snapToGrid w:val="0"/>
          </w:rPr>
          <w:tab/>
        </w:r>
      </w:ins>
    </w:p>
    <w:p w:rsidR="00D62C3B" w:rsidRDefault="00D62C3B" w:rsidP="00D62C3B">
      <w:pPr>
        <w:spacing w:line="360" w:lineRule="auto"/>
        <w:jc w:val="both"/>
      </w:pPr>
      <w:r>
        <w:t xml:space="preserve">Additionally, the </w:t>
      </w:r>
      <w:r w:rsidR="00116EBE">
        <w:t>Senior Council</w:t>
      </w:r>
      <w:r>
        <w:t xml:space="preserve"> would like estimates of the average number of training </w:t>
      </w:r>
      <w:r w:rsidR="00526260">
        <w:t xml:space="preserve">classes </w:t>
      </w:r>
      <w:r>
        <w:t xml:space="preserve">attended by the employees in the past 12 months.  </w:t>
      </w:r>
      <w:r w:rsidR="00116EBE">
        <w:t>Relevant classes</w:t>
      </w:r>
      <w:r>
        <w:t xml:space="preserve"> include </w:t>
      </w:r>
      <w:r w:rsidR="00116EBE">
        <w:t xml:space="preserve">lunch-time presentations, </w:t>
      </w:r>
      <w:r>
        <w:t xml:space="preserve">formal instructional classes taught at </w:t>
      </w:r>
      <w:r w:rsidR="004B7934">
        <w:t>VUV</w:t>
      </w:r>
      <w:r w:rsidR="00116EBE">
        <w:t>, and semester-long courses taught at the local universities</w:t>
      </w:r>
      <w:r>
        <w:t>.</w:t>
      </w:r>
    </w:p>
    <w:p w:rsidR="004D196C" w:rsidRDefault="004D196C" w:rsidP="00D62C3B">
      <w:pPr>
        <w:spacing w:line="360" w:lineRule="auto"/>
        <w:jc w:val="both"/>
        <w:rPr>
          <w:snapToGrid w:val="0"/>
        </w:rPr>
      </w:pPr>
    </w:p>
    <w:p w:rsidR="00A9278B" w:rsidRDefault="0020254B" w:rsidP="007C66F4">
      <w:pPr>
        <w:numPr>
          <w:ilvl w:val="1"/>
          <w:numId w:val="1"/>
          <w:numberingChange w:id="11" w:author="jdever" w:date="2010-02-17T22:07:00Z" w:original="2.%2:2:0:"/>
        </w:numPr>
        <w:spacing w:before="120" w:after="120" w:line="360" w:lineRule="auto"/>
        <w:outlineLvl w:val="1"/>
        <w:rPr>
          <w:b/>
        </w:rPr>
      </w:pPr>
      <w:r>
        <w:rPr>
          <w:b/>
        </w:rPr>
        <w:t xml:space="preserve">Questions Posed by the </w:t>
      </w:r>
      <w:r w:rsidR="002C22AF">
        <w:rPr>
          <w:b/>
        </w:rPr>
        <w:t>Design Team</w:t>
      </w:r>
    </w:p>
    <w:p w:rsidR="008335CA" w:rsidRDefault="0020254B" w:rsidP="00116EBE">
      <w:pPr>
        <w:spacing w:line="360" w:lineRule="auto"/>
        <w:jc w:val="both"/>
        <w:outlineLvl w:val="1"/>
      </w:pPr>
      <w:r>
        <w:t xml:space="preserve">After receiving the study specifications </w:t>
      </w:r>
      <w:r w:rsidR="00DB7A0C">
        <w:t>document from</w:t>
      </w:r>
      <w:r>
        <w:t xml:space="preserve"> the Senior Council, </w:t>
      </w:r>
      <w:ins w:id="12" w:author="jdever" w:date="2010-02-17T21:47:00Z">
        <w:r w:rsidR="00A365FC">
          <w:t>a</w:t>
        </w:r>
      </w:ins>
      <w:del w:id="13" w:author="jdever" w:date="2010-02-17T21:47:00Z">
        <w:r w:rsidDel="00A365FC">
          <w:delText>you convene the</w:delText>
        </w:r>
      </w:del>
      <w:r>
        <w:t xml:space="preserve"> </w:t>
      </w:r>
      <w:r w:rsidR="002C22AF">
        <w:t>design team</w:t>
      </w:r>
      <w:r>
        <w:t xml:space="preserve"> </w:t>
      </w:r>
      <w:ins w:id="14" w:author="jdever" w:date="2010-02-17T21:47:00Z">
        <w:r w:rsidR="00A365FC">
          <w:t xml:space="preserve">is convened </w:t>
        </w:r>
      </w:ins>
      <w:r>
        <w:t>to discuss the steps required to complete the assigned task.</w:t>
      </w:r>
      <w:r w:rsidR="002C22AF">
        <w:t xml:space="preserve">  </w:t>
      </w:r>
      <w:r w:rsidR="008335CA">
        <w:t>At this initial meeting, the following information was determined from the specifications from the document.</w:t>
      </w:r>
    </w:p>
    <w:p w:rsidR="0013587C" w:rsidRDefault="008335CA" w:rsidP="00116EBE">
      <w:pPr>
        <w:numPr>
          <w:ilvl w:val="0"/>
          <w:numId w:val="9"/>
          <w:numberingChange w:id="15" w:author="jdever" w:date="2010-02-17T22:07:00Z" w:original=""/>
        </w:numPr>
        <w:spacing w:line="360" w:lineRule="auto"/>
        <w:jc w:val="both"/>
        <w:outlineLvl w:val="1"/>
      </w:pPr>
      <w:r>
        <w:t xml:space="preserve">Data will be collected from employees through a self-administered intranet (i.e., Web site internal to </w:t>
      </w:r>
      <w:r w:rsidR="0013587C">
        <w:t>the corporation) questionnaire.</w:t>
      </w:r>
    </w:p>
    <w:p w:rsidR="00CC271E" w:rsidRDefault="0013587C" w:rsidP="00116EBE">
      <w:pPr>
        <w:numPr>
          <w:ilvl w:val="0"/>
          <w:numId w:val="9"/>
          <w:numberingChange w:id="16" w:author="jdever" w:date="2010-02-17T22:07:00Z" w:original=""/>
        </w:numPr>
        <w:spacing w:line="360" w:lineRule="auto"/>
        <w:jc w:val="both"/>
        <w:outlineLvl w:val="1"/>
      </w:pPr>
      <w:r>
        <w:t xml:space="preserve">All full- and part-time employees in the three </w:t>
      </w:r>
      <w:r w:rsidR="00116EBE">
        <w:t xml:space="preserve">business </w:t>
      </w:r>
      <w:r>
        <w:t xml:space="preserve">units within the </w:t>
      </w:r>
      <w:r w:rsidR="00CC271E">
        <w:t>Survey Division</w:t>
      </w:r>
      <w:r>
        <w:t xml:space="preserve"> </w:t>
      </w:r>
      <w:r w:rsidR="00CC271E">
        <w:t xml:space="preserve">are eligible for the survey.  Employees in other </w:t>
      </w:r>
      <w:r w:rsidR="00116EBE">
        <w:t xml:space="preserve">units </w:t>
      </w:r>
      <w:r>
        <w:t xml:space="preserve">within </w:t>
      </w:r>
      <w:r w:rsidR="00116EBE">
        <w:t>VUV</w:t>
      </w:r>
      <w:r w:rsidR="00CC271E">
        <w:t>, as well as temporary employees and contractors, are ineligible and will be excluded from the sampling frame.</w:t>
      </w:r>
    </w:p>
    <w:p w:rsidR="0013587C" w:rsidRDefault="00CC271E" w:rsidP="00A05C85">
      <w:pPr>
        <w:numPr>
          <w:ilvl w:val="0"/>
          <w:numId w:val="9"/>
          <w:numberingChange w:id="17" w:author="jdever" w:date="2010-02-17T22:07:00Z" w:original=""/>
        </w:numPr>
        <w:spacing w:line="360" w:lineRule="auto"/>
        <w:jc w:val="both"/>
        <w:outlineLvl w:val="1"/>
      </w:pPr>
      <w:r>
        <w:t xml:space="preserve">The sample of participants will be </w:t>
      </w:r>
      <w:r w:rsidR="005E4D5D">
        <w:t xml:space="preserve">randomly selected </w:t>
      </w:r>
      <w:r>
        <w:t>from a list</w:t>
      </w:r>
      <w:r w:rsidR="005E4D5D">
        <w:t xml:space="preserve"> </w:t>
      </w:r>
      <w:r>
        <w:t xml:space="preserve">of all study-eligible employees provided by the head of </w:t>
      </w:r>
      <w:r w:rsidR="004B7934">
        <w:t>VUV</w:t>
      </w:r>
      <w:r>
        <w:t>’s Human Resource</w:t>
      </w:r>
      <w:r w:rsidR="00D93A2F">
        <w:t>s</w:t>
      </w:r>
      <w:r w:rsidR="005E4D5D">
        <w:t xml:space="preserve"> (HR)</w:t>
      </w:r>
      <w:r w:rsidR="00114CC5">
        <w:t xml:space="preserve"> Department</w:t>
      </w:r>
      <w:r w:rsidR="0013587C">
        <w:t>.</w:t>
      </w:r>
    </w:p>
    <w:p w:rsidR="008335CA" w:rsidRDefault="00C30692" w:rsidP="00A05C85">
      <w:pPr>
        <w:numPr>
          <w:ilvl w:val="0"/>
          <w:numId w:val="9"/>
          <w:numberingChange w:id="18" w:author="jdever" w:date="2010-02-17T22:07:00Z" w:original=""/>
        </w:numPr>
        <w:spacing w:line="360" w:lineRule="auto"/>
        <w:jc w:val="both"/>
        <w:outlineLvl w:val="1"/>
      </w:pPr>
      <w:r>
        <w:t>A</w:t>
      </w:r>
      <w:r w:rsidR="005E4D5D">
        <w:t xml:space="preserve"> single-stage stratified sampling design </w:t>
      </w:r>
      <w:r>
        <w:t xml:space="preserve">is proposed for the survey </w:t>
      </w:r>
      <w:r w:rsidR="005E4D5D">
        <w:t>because (</w:t>
      </w:r>
      <w:r w:rsidR="005E4D5D" w:rsidRPr="005E4D5D">
        <w:rPr>
          <w:i/>
        </w:rPr>
        <w:t>i</w:t>
      </w:r>
      <w:r w:rsidR="005E4D5D">
        <w:t xml:space="preserve">) study participants can be selected directly from the </w:t>
      </w:r>
      <w:ins w:id="19" w:author="jdever" w:date="2010-02-17T21:48:00Z">
        <w:r w:rsidR="00A365FC">
          <w:t xml:space="preserve">complete </w:t>
        </w:r>
      </w:ins>
      <w:r w:rsidR="005E4D5D">
        <w:t xml:space="preserve">HR </w:t>
      </w:r>
      <w:r>
        <w:t>(</w:t>
      </w:r>
      <w:r w:rsidR="005E4D5D">
        <w:t>list</w:t>
      </w:r>
      <w:r>
        <w:t>)</w:t>
      </w:r>
      <w:r w:rsidR="005E4D5D">
        <w:t xml:space="preserve"> sampling frame, and (</w:t>
      </w:r>
      <w:r w:rsidR="005E4D5D" w:rsidRPr="005E4D5D">
        <w:rPr>
          <w:i/>
        </w:rPr>
        <w:t>ii</w:t>
      </w:r>
      <w:r w:rsidR="005E4D5D">
        <w:t xml:space="preserve">) estimates are required for certain groups of employees within </w:t>
      </w:r>
      <w:r w:rsidR="004B7934">
        <w:t>VUV</w:t>
      </w:r>
      <w:r w:rsidR="005E4D5D">
        <w:t>.</w:t>
      </w:r>
    </w:p>
    <w:p w:rsidR="005E4D5D" w:rsidRDefault="005E4D5D" w:rsidP="00A05C85">
      <w:pPr>
        <w:numPr>
          <w:ilvl w:val="0"/>
          <w:numId w:val="9"/>
          <w:numberingChange w:id="20" w:author="jdever" w:date="2010-02-17T22:07:00Z" w:original=""/>
        </w:numPr>
        <w:spacing w:line="360" w:lineRule="auto"/>
        <w:jc w:val="both"/>
        <w:outlineLvl w:val="1"/>
      </w:pPr>
      <w:r>
        <w:t xml:space="preserve">The stratifying variables will include </w:t>
      </w:r>
      <w:r w:rsidR="00545862">
        <w:rPr>
          <w:i/>
        </w:rPr>
        <w:t>business</w:t>
      </w:r>
      <w:r w:rsidR="00545862" w:rsidRPr="001B2CA0">
        <w:rPr>
          <w:i/>
        </w:rPr>
        <w:t xml:space="preserve"> </w:t>
      </w:r>
      <w:r w:rsidRPr="001B2CA0">
        <w:rPr>
          <w:i/>
        </w:rPr>
        <w:t>unit</w:t>
      </w:r>
      <w:r>
        <w:t xml:space="preserve"> (</w:t>
      </w:r>
      <w:r w:rsidR="007A63BA">
        <w:t>SR, CR, and FO)</w:t>
      </w:r>
      <w:r w:rsidR="001B2CA0">
        <w:t xml:space="preserve">, </w:t>
      </w:r>
      <w:r w:rsidR="007A63BA" w:rsidRPr="001B2CA0">
        <w:rPr>
          <w:i/>
        </w:rPr>
        <w:t>salary grade</w:t>
      </w:r>
      <w:r w:rsidR="007A63BA">
        <w:t xml:space="preserve"> (</w:t>
      </w:r>
      <w:r w:rsidR="009C3785">
        <w:t xml:space="preserve">A1-A3, R1-R5, and </w:t>
      </w:r>
      <w:r w:rsidR="00FE342E">
        <w:t>M1-M3</w:t>
      </w:r>
      <w:r w:rsidR="009C3785">
        <w:t>)</w:t>
      </w:r>
      <w:r w:rsidR="001B2CA0">
        <w:t xml:space="preserve">, and potentially a categorized version of </w:t>
      </w:r>
      <w:r w:rsidR="001B2CA0" w:rsidRPr="001B2CA0">
        <w:rPr>
          <w:i/>
        </w:rPr>
        <w:t>tenure</w:t>
      </w:r>
      <w:r w:rsidR="001B2CA0">
        <w:t>.</w:t>
      </w:r>
    </w:p>
    <w:p w:rsidR="008335CA" w:rsidRDefault="00DD46F0" w:rsidP="00C30692">
      <w:pPr>
        <w:numPr>
          <w:ilvl w:val="0"/>
          <w:numId w:val="9"/>
          <w:numberingChange w:id="21" w:author="jdever" w:date="2010-02-17T22:07:00Z" w:original=""/>
        </w:numPr>
        <w:spacing w:line="360" w:lineRule="auto"/>
        <w:jc w:val="both"/>
        <w:outlineLvl w:val="1"/>
      </w:pPr>
      <w:r>
        <w:lastRenderedPageBreak/>
        <w:t>The analysis variables used in the allocation work include three proportions</w:t>
      </w:r>
      <w:r w:rsidR="00C30692">
        <w:t>, corresponding to each of the identified survey questions,</w:t>
      </w:r>
      <w:r>
        <w:t xml:space="preserve"> and one </w:t>
      </w:r>
      <w:r w:rsidR="00545862">
        <w:t xml:space="preserve">quantitative </w:t>
      </w:r>
      <w:r>
        <w:t>variable</w:t>
      </w:r>
      <w:r w:rsidR="008335CA">
        <w:t>.</w:t>
      </w:r>
      <w:r w:rsidR="00A05C85">
        <w:t xml:space="preserve">  Estimates from the previous climate survey will be calculated by the team from the analysis data file maintained by HR.</w:t>
      </w:r>
    </w:p>
    <w:p w:rsidR="008335CA" w:rsidRDefault="008335CA" w:rsidP="00C30692">
      <w:pPr>
        <w:spacing w:line="360" w:lineRule="auto"/>
        <w:jc w:val="both"/>
        <w:outlineLvl w:val="1"/>
      </w:pPr>
    </w:p>
    <w:p w:rsidR="001B2CA0" w:rsidRDefault="00A05C85" w:rsidP="00C30692">
      <w:pPr>
        <w:spacing w:line="360" w:lineRule="auto"/>
        <w:jc w:val="both"/>
        <w:outlineLvl w:val="1"/>
      </w:pPr>
      <w:r>
        <w:t>Based on the</w:t>
      </w:r>
      <w:del w:id="22" w:author="jdever" w:date="2010-02-17T21:48:00Z">
        <w:r w:rsidDel="00A365FC">
          <w:delText>ir</w:delText>
        </w:r>
      </w:del>
      <w:r>
        <w:t xml:space="preserve"> initial discussion, the </w:t>
      </w:r>
      <w:ins w:id="23" w:author="jdever" w:date="2010-02-17T21:48:00Z">
        <w:r w:rsidR="00A365FC">
          <w:t xml:space="preserve">design </w:t>
        </w:r>
      </w:ins>
      <w:r>
        <w:t>team submitted the following clarifying questions to the Senior Council and received the responses noted below each.</w:t>
      </w:r>
    </w:p>
    <w:p w:rsidR="00A365FC" w:rsidRPr="00A365FC" w:rsidRDefault="00A05C85" w:rsidP="00C30692">
      <w:pPr>
        <w:numPr>
          <w:ilvl w:val="0"/>
          <w:numId w:val="11"/>
          <w:numberingChange w:id="24" w:author="jdever" w:date="2010-02-17T22:07:00Z" w:original="%1:1:0:."/>
        </w:numPr>
        <w:spacing w:line="360" w:lineRule="auto"/>
        <w:jc w:val="both"/>
        <w:outlineLvl w:val="1"/>
        <w:rPr>
          <w:ins w:id="25" w:author="jdever" w:date="2010-02-17T21:49:00Z"/>
          <w:i/>
          <w:rPrChange w:id="26" w:author="jdever" w:date="2010-02-17T21:49:00Z">
            <w:rPr>
              <w:ins w:id="27" w:author="jdever" w:date="2010-02-17T21:49:00Z"/>
            </w:rPr>
          </w:rPrChange>
        </w:rPr>
      </w:pPr>
      <w:r>
        <w:t xml:space="preserve">Currently, HR defines tenure as the number of </w:t>
      </w:r>
      <w:r w:rsidR="00D96946">
        <w:t>months</w:t>
      </w:r>
      <w:r>
        <w:t xml:space="preserve"> of employment at </w:t>
      </w:r>
      <w:r w:rsidR="004B7934">
        <w:t>VUV</w:t>
      </w:r>
      <w:r>
        <w:t>.  Is there a grouping of tenure years that would be informative to the analysis?</w:t>
      </w:r>
      <w:r w:rsidR="00C30692">
        <w:t xml:space="preserve">  For example, analysis of the previous climate survey suggests that responses differ among employees with less than 5 years of employment at VUV in comparison to those with a longer tenure.</w:t>
      </w:r>
      <w:r w:rsidR="007C66F4">
        <w:t xml:space="preserve">  </w:t>
      </w:r>
    </w:p>
    <w:p w:rsidR="00A05C85" w:rsidRPr="00197FF4" w:rsidRDefault="00A05C85" w:rsidP="00A365FC">
      <w:pPr>
        <w:numPr>
          <w:ins w:id="28" w:author="jdever" w:date="2010-02-17T21:49:00Z"/>
        </w:numPr>
        <w:spacing w:after="120" w:line="360" w:lineRule="auto"/>
        <w:ind w:left="360" w:firstLine="360"/>
        <w:jc w:val="both"/>
        <w:outlineLvl w:val="1"/>
        <w:rPr>
          <w:i/>
        </w:rPr>
        <w:pPrChange w:id="29" w:author="jdever" w:date="2010-02-17T21:49:00Z">
          <w:pPr>
            <w:spacing w:line="360" w:lineRule="auto"/>
            <w:jc w:val="both"/>
            <w:outlineLvl w:val="1"/>
          </w:pPr>
        </w:pPrChange>
      </w:pPr>
      <w:del w:id="30" w:author="jdever" w:date="2010-02-17T21:49:00Z">
        <w:r w:rsidDel="00A365FC">
          <w:delText>Answer:</w:delText>
        </w:r>
      </w:del>
      <w:ins w:id="31" w:author="jdever" w:date="2010-02-17T21:49:00Z">
        <w:r w:rsidR="00A365FC">
          <w:t>Response:</w:t>
        </w:r>
      </w:ins>
      <w:r>
        <w:t xml:space="preserve"> </w:t>
      </w:r>
      <w:r w:rsidR="00197FF4">
        <w:t xml:space="preserve"> </w:t>
      </w:r>
      <w:r w:rsidRPr="00197FF4">
        <w:rPr>
          <w:i/>
        </w:rPr>
        <w:t>Yes</w:t>
      </w:r>
      <w:r w:rsidR="00197FF4" w:rsidRPr="00197FF4">
        <w:rPr>
          <w:i/>
        </w:rPr>
        <w:t>.  D</w:t>
      </w:r>
      <w:r w:rsidRPr="00197FF4">
        <w:rPr>
          <w:i/>
        </w:rPr>
        <w:t xml:space="preserve">ichotomize tenure by </w:t>
      </w:r>
      <w:r w:rsidR="00197FF4" w:rsidRPr="00197FF4">
        <w:rPr>
          <w:i/>
        </w:rPr>
        <w:t>less than 5 years and 5 years or greater.</w:t>
      </w:r>
    </w:p>
    <w:p w:rsidR="00A365FC" w:rsidRDefault="00197FF4" w:rsidP="00C30692">
      <w:pPr>
        <w:numPr>
          <w:ilvl w:val="0"/>
          <w:numId w:val="11"/>
          <w:numberingChange w:id="32" w:author="jdever" w:date="2010-02-17T22:07:00Z" w:original="%1:2:0:."/>
        </w:numPr>
        <w:spacing w:line="360" w:lineRule="auto"/>
        <w:jc w:val="both"/>
        <w:outlineLvl w:val="1"/>
        <w:rPr>
          <w:ins w:id="33" w:author="jdever" w:date="2010-02-17T21:49:00Z"/>
        </w:rPr>
      </w:pPr>
      <w:r>
        <w:t>What is the budget for the climate survey?</w:t>
      </w:r>
      <w:r w:rsidR="007C66F4">
        <w:t xml:space="preserve">  </w:t>
      </w:r>
    </w:p>
    <w:p w:rsidR="00197FF4" w:rsidRDefault="00197FF4" w:rsidP="00A365FC">
      <w:pPr>
        <w:numPr>
          <w:ins w:id="34" w:author="jdever" w:date="2010-02-17T21:49:00Z"/>
        </w:numPr>
        <w:spacing w:after="120" w:line="360" w:lineRule="auto"/>
        <w:ind w:left="720"/>
        <w:jc w:val="both"/>
        <w:outlineLvl w:val="1"/>
        <w:pPrChange w:id="35" w:author="jdever" w:date="2010-02-17T21:49:00Z">
          <w:pPr>
            <w:spacing w:line="360" w:lineRule="auto"/>
            <w:jc w:val="both"/>
            <w:outlineLvl w:val="1"/>
          </w:pPr>
        </w:pPrChange>
      </w:pPr>
      <w:del w:id="36" w:author="jdever" w:date="2010-02-17T21:49:00Z">
        <w:r w:rsidDel="00A365FC">
          <w:delText>Answer:</w:delText>
        </w:r>
      </w:del>
      <w:ins w:id="37" w:author="jdever" w:date="2010-02-17T21:49:00Z">
        <w:r w:rsidR="00A365FC">
          <w:t>Response:</w:t>
        </w:r>
      </w:ins>
      <w:r>
        <w:t xml:space="preserve">  </w:t>
      </w:r>
      <w:r w:rsidRPr="00400CCB">
        <w:rPr>
          <w:i/>
        </w:rPr>
        <w:t xml:space="preserve">The climate survey has sufficient funds to </w:t>
      </w:r>
      <w:r w:rsidR="00400CCB" w:rsidRPr="00400CCB">
        <w:rPr>
          <w:i/>
        </w:rPr>
        <w:t>include approximately the same number of Survey Division employees as the last round of the survey.</w:t>
      </w:r>
      <w:r>
        <w:t xml:space="preserve"> </w:t>
      </w:r>
    </w:p>
    <w:p w:rsidR="00A365FC" w:rsidRDefault="00400CCB" w:rsidP="00C30692">
      <w:pPr>
        <w:numPr>
          <w:ilvl w:val="0"/>
          <w:numId w:val="11"/>
          <w:numberingChange w:id="38" w:author="jdever" w:date="2010-02-17T22:07:00Z" w:original="%1:3:0:."/>
        </w:numPr>
        <w:spacing w:line="360" w:lineRule="auto"/>
        <w:jc w:val="both"/>
        <w:outlineLvl w:val="1"/>
        <w:rPr>
          <w:ins w:id="39" w:author="jdever" w:date="2010-02-17T21:50:00Z"/>
        </w:rPr>
      </w:pPr>
      <w:r>
        <w:t xml:space="preserve">We are interested in classifying a difference between two estimates as being substantively meaningful.  Could you provide </w:t>
      </w:r>
      <w:del w:id="40" w:author="jdever" w:date="2010-02-17T21:53:00Z">
        <w:r w:rsidDel="00A365FC">
          <w:delText xml:space="preserve">use </w:delText>
        </w:r>
      </w:del>
      <w:ins w:id="41" w:author="jdever" w:date="2010-02-17T21:53:00Z">
        <w:r w:rsidR="00A365FC">
          <w:t xml:space="preserve">us </w:t>
        </w:r>
      </w:ins>
      <w:r>
        <w:t>with a meaningful difference?</w:t>
      </w:r>
      <w:r w:rsidR="007C66F4">
        <w:t xml:space="preserve">  </w:t>
      </w:r>
    </w:p>
    <w:p w:rsidR="00400CCB" w:rsidRDefault="00400CCB" w:rsidP="00A365FC">
      <w:pPr>
        <w:numPr>
          <w:ins w:id="42" w:author="jdever" w:date="2010-02-17T21:50:00Z"/>
        </w:numPr>
        <w:spacing w:after="120" w:line="360" w:lineRule="auto"/>
        <w:ind w:left="720"/>
        <w:jc w:val="both"/>
        <w:outlineLvl w:val="1"/>
        <w:pPrChange w:id="43" w:author="jdever" w:date="2010-02-17T21:50:00Z">
          <w:pPr>
            <w:spacing w:line="360" w:lineRule="auto"/>
            <w:jc w:val="both"/>
            <w:outlineLvl w:val="1"/>
          </w:pPr>
        </w:pPrChange>
      </w:pPr>
      <w:del w:id="44" w:author="jdever" w:date="2010-02-17T21:49:00Z">
        <w:r w:rsidDel="00A365FC">
          <w:delText>Answer:</w:delText>
        </w:r>
      </w:del>
      <w:ins w:id="45" w:author="jdever" w:date="2010-02-17T21:49:00Z">
        <w:r w:rsidR="00A365FC">
          <w:t>Response:</w:t>
        </w:r>
      </w:ins>
      <w:r>
        <w:t xml:space="preserve">  </w:t>
      </w:r>
      <w:r w:rsidRPr="00B96EE9">
        <w:rPr>
          <w:i/>
        </w:rPr>
        <w:t>A</w:t>
      </w:r>
      <w:ins w:id="46" w:author="jdever" w:date="2010-02-17T21:50:00Z">
        <w:r w:rsidR="00A365FC">
          <w:rPr>
            <w:i/>
          </w:rPr>
          <w:t>t least a</w:t>
        </w:r>
      </w:ins>
      <w:r w:rsidRPr="00B96EE9">
        <w:rPr>
          <w:i/>
        </w:rPr>
        <w:t xml:space="preserve"> five percentage point difference between </w:t>
      </w:r>
      <w:r w:rsidR="00C30692">
        <w:rPr>
          <w:i/>
        </w:rPr>
        <w:t xml:space="preserve">any two sets of </w:t>
      </w:r>
      <w:r w:rsidRPr="00B96EE9">
        <w:rPr>
          <w:i/>
        </w:rPr>
        <w:t xml:space="preserve">estimates </w:t>
      </w:r>
      <w:r w:rsidR="00C30692">
        <w:rPr>
          <w:i/>
        </w:rPr>
        <w:t>is a meaningful difference</w:t>
      </w:r>
      <w:r w:rsidR="00B96EE9" w:rsidRPr="00B96EE9">
        <w:rPr>
          <w:i/>
        </w:rPr>
        <w:t>.</w:t>
      </w:r>
      <w:r>
        <w:t xml:space="preserve">  </w:t>
      </w:r>
    </w:p>
    <w:p w:rsidR="00A365FC" w:rsidRDefault="006F1B7E" w:rsidP="00C30692">
      <w:pPr>
        <w:numPr>
          <w:ilvl w:val="0"/>
          <w:numId w:val="11"/>
          <w:numberingChange w:id="47" w:author="jdever" w:date="2010-02-17T22:07:00Z" w:original="%1:4:0:."/>
        </w:numPr>
        <w:spacing w:line="360" w:lineRule="auto"/>
        <w:jc w:val="both"/>
        <w:outlineLvl w:val="1"/>
        <w:rPr>
          <w:ins w:id="48" w:author="jdever" w:date="2010-02-17T21:50:00Z"/>
        </w:rPr>
      </w:pPr>
      <w:r>
        <w:t>Should the proportion answering “strongly agree” or “agree” to the three questions include or exclude the “don’t know/not applicable” response category?</w:t>
      </w:r>
      <w:r w:rsidR="007C66F4">
        <w:t xml:space="preserve">  </w:t>
      </w:r>
    </w:p>
    <w:p w:rsidR="006F1B7E" w:rsidRDefault="006F1B7E" w:rsidP="00A365FC">
      <w:pPr>
        <w:numPr>
          <w:ins w:id="49" w:author="jdever" w:date="2010-02-17T21:50:00Z"/>
        </w:numPr>
        <w:spacing w:after="120" w:line="360" w:lineRule="auto"/>
        <w:ind w:left="360" w:firstLine="360"/>
        <w:jc w:val="both"/>
        <w:outlineLvl w:val="1"/>
        <w:pPrChange w:id="50" w:author="jdever" w:date="2010-02-17T21:50:00Z">
          <w:pPr>
            <w:spacing w:line="360" w:lineRule="auto"/>
            <w:jc w:val="both"/>
            <w:outlineLvl w:val="1"/>
          </w:pPr>
        </w:pPrChange>
      </w:pPr>
      <w:del w:id="51" w:author="jdever" w:date="2010-02-17T21:49:00Z">
        <w:r w:rsidDel="00A365FC">
          <w:delText>Answer:</w:delText>
        </w:r>
      </w:del>
      <w:ins w:id="52" w:author="jdever" w:date="2010-02-17T21:49:00Z">
        <w:r w:rsidR="00A365FC">
          <w:t>Response:</w:t>
        </w:r>
      </w:ins>
      <w:r>
        <w:t xml:space="preserve">  </w:t>
      </w:r>
      <w:r w:rsidRPr="006F1B7E">
        <w:rPr>
          <w:i/>
        </w:rPr>
        <w:t>Exclude.</w:t>
      </w:r>
      <w:r>
        <w:t xml:space="preserve"> </w:t>
      </w:r>
    </w:p>
    <w:p w:rsidR="00A365FC" w:rsidRPr="00A365FC" w:rsidRDefault="00A1520D" w:rsidP="00C30692">
      <w:pPr>
        <w:numPr>
          <w:ilvl w:val="0"/>
          <w:numId w:val="11"/>
          <w:numberingChange w:id="53" w:author="jdever" w:date="2010-02-17T22:07:00Z" w:original="%1:5:0:."/>
        </w:numPr>
        <w:spacing w:line="360" w:lineRule="auto"/>
        <w:jc w:val="both"/>
        <w:outlineLvl w:val="1"/>
        <w:rPr>
          <w:ins w:id="54" w:author="jdever" w:date="2010-02-17T21:50:00Z"/>
          <w:i/>
          <w:rPrChange w:id="55" w:author="jdever" w:date="2010-02-17T21:50:00Z">
            <w:rPr>
              <w:ins w:id="56" w:author="jdever" w:date="2010-02-17T21:50:00Z"/>
            </w:rPr>
          </w:rPrChange>
        </w:rPr>
      </w:pPr>
      <w:r>
        <w:t>How precise should individual estimates be</w:t>
      </w:r>
      <w:r w:rsidR="00C30692">
        <w:t xml:space="preserve"> for this round of the survey</w:t>
      </w:r>
      <w:r>
        <w:t>?</w:t>
      </w:r>
      <w:r w:rsidR="00C30692">
        <w:t xml:space="preserve">  The quality of the data from prior versions of the climate survey has been measured in terms of estimated coefficients of variation.</w:t>
      </w:r>
      <w:r w:rsidR="007C66F4">
        <w:t xml:space="preserve">  </w:t>
      </w:r>
    </w:p>
    <w:p w:rsidR="00A1520D" w:rsidRPr="00A1520D" w:rsidRDefault="00A1520D" w:rsidP="00A365FC">
      <w:pPr>
        <w:numPr>
          <w:ins w:id="57" w:author="jdever" w:date="2010-02-17T21:50:00Z"/>
        </w:numPr>
        <w:spacing w:after="120" w:line="360" w:lineRule="auto"/>
        <w:ind w:left="720"/>
        <w:jc w:val="both"/>
        <w:outlineLvl w:val="1"/>
        <w:rPr>
          <w:i/>
        </w:rPr>
        <w:pPrChange w:id="58" w:author="jdever" w:date="2010-02-17T21:51:00Z">
          <w:pPr>
            <w:spacing w:line="360" w:lineRule="auto"/>
            <w:jc w:val="both"/>
            <w:outlineLvl w:val="1"/>
          </w:pPr>
        </w:pPrChange>
      </w:pPr>
      <w:del w:id="59" w:author="jdever" w:date="2010-02-17T21:49:00Z">
        <w:r w:rsidRPr="00A1520D" w:rsidDel="00A365FC">
          <w:delText>Answer</w:delText>
        </w:r>
        <w:r w:rsidRPr="00A1520D" w:rsidDel="00A365FC">
          <w:rPr>
            <w:i/>
          </w:rPr>
          <w:delText>:</w:delText>
        </w:r>
      </w:del>
      <w:ins w:id="60" w:author="jdever" w:date="2010-02-17T21:49:00Z">
        <w:r w:rsidR="00A365FC">
          <w:t>Response:</w:t>
        </w:r>
      </w:ins>
      <w:r w:rsidRPr="00A1520D">
        <w:rPr>
          <w:i/>
        </w:rPr>
        <w:t xml:space="preserve"> At least as precise as the estimates from the last survey</w:t>
      </w:r>
      <w:r w:rsidR="00EF5B7B">
        <w:rPr>
          <w:i/>
        </w:rPr>
        <w:t>, however precision was defined there</w:t>
      </w:r>
      <w:r w:rsidRPr="00A1520D">
        <w:rPr>
          <w:i/>
        </w:rPr>
        <w:t>.</w:t>
      </w:r>
    </w:p>
    <w:p w:rsidR="00A365FC" w:rsidRDefault="007C7489" w:rsidP="00C30692">
      <w:pPr>
        <w:numPr>
          <w:ilvl w:val="0"/>
          <w:numId w:val="11"/>
          <w:numberingChange w:id="61" w:author="jdever" w:date="2010-02-17T22:07:00Z" w:original="%1:6:0:."/>
        </w:numPr>
        <w:spacing w:line="360" w:lineRule="auto"/>
        <w:jc w:val="both"/>
        <w:outlineLvl w:val="1"/>
        <w:rPr>
          <w:ins w:id="62" w:author="jdever" w:date="2010-02-17T21:51:00Z"/>
        </w:rPr>
      </w:pPr>
      <w:r>
        <w:lastRenderedPageBreak/>
        <w:t>Are there additional requirements for the design, such as estimates by gender, by number of dependents, etc.</w:t>
      </w:r>
      <w:r w:rsidR="00796893">
        <w:t xml:space="preserve"> in addition to estimates by </w:t>
      </w:r>
      <w:r w:rsidR="00C30692">
        <w:t>business unit</w:t>
      </w:r>
      <w:r w:rsidR="00796893">
        <w:t xml:space="preserve">, </w:t>
      </w:r>
      <w:r w:rsidR="00C30692">
        <w:t xml:space="preserve">business unit </w:t>
      </w:r>
      <w:r w:rsidR="00796893">
        <w:t xml:space="preserve">by salary grade, and </w:t>
      </w:r>
      <w:r w:rsidR="00C30692">
        <w:t>business unit</w:t>
      </w:r>
      <w:r w:rsidR="00796893">
        <w:t xml:space="preserve"> by tenure</w:t>
      </w:r>
      <w:r>
        <w:t>?</w:t>
      </w:r>
      <w:r w:rsidR="007C66F4">
        <w:t xml:space="preserve">  </w:t>
      </w:r>
    </w:p>
    <w:p w:rsidR="007C7489" w:rsidRDefault="007C7489" w:rsidP="00A365FC">
      <w:pPr>
        <w:numPr>
          <w:ins w:id="63" w:author="jdever" w:date="2010-02-17T21:51:00Z"/>
        </w:numPr>
        <w:spacing w:line="360" w:lineRule="auto"/>
        <w:ind w:left="360" w:firstLine="360"/>
        <w:jc w:val="both"/>
        <w:outlineLvl w:val="1"/>
        <w:pPrChange w:id="64" w:author="jdever" w:date="2010-02-17T21:51:00Z">
          <w:pPr>
            <w:spacing w:line="360" w:lineRule="auto"/>
            <w:jc w:val="both"/>
            <w:outlineLvl w:val="1"/>
          </w:pPr>
        </w:pPrChange>
      </w:pPr>
      <w:del w:id="65" w:author="jdever" w:date="2010-02-17T21:49:00Z">
        <w:r w:rsidDel="00A365FC">
          <w:delText>Answer:</w:delText>
        </w:r>
      </w:del>
      <w:ins w:id="66" w:author="jdever" w:date="2010-02-17T21:49:00Z">
        <w:r w:rsidR="00A365FC">
          <w:t>Response:</w:t>
        </w:r>
      </w:ins>
      <w:r>
        <w:t xml:space="preserve">  </w:t>
      </w:r>
      <w:r>
        <w:rPr>
          <w:i/>
        </w:rPr>
        <w:t>No.</w:t>
      </w:r>
      <w:r>
        <w:t xml:space="preserve"> </w:t>
      </w:r>
    </w:p>
    <w:p w:rsidR="0020254B" w:rsidRDefault="0020254B" w:rsidP="00C30692">
      <w:pPr>
        <w:spacing w:line="360" w:lineRule="auto"/>
        <w:jc w:val="both"/>
        <w:outlineLvl w:val="1"/>
      </w:pPr>
    </w:p>
    <w:p w:rsidR="0020254B" w:rsidRDefault="007C7489" w:rsidP="007C66F4">
      <w:pPr>
        <w:numPr>
          <w:ilvl w:val="1"/>
          <w:numId w:val="1"/>
          <w:numberingChange w:id="67" w:author="jdever" w:date="2010-02-17T22:07:00Z" w:original="2.%2:3:0:"/>
        </w:numPr>
        <w:spacing w:before="120" w:after="120" w:line="360" w:lineRule="auto"/>
        <w:outlineLvl w:val="1"/>
        <w:rPr>
          <w:b/>
        </w:rPr>
      </w:pPr>
      <w:r>
        <w:rPr>
          <w:b/>
        </w:rPr>
        <w:t>Preliminary Analysis</w:t>
      </w:r>
    </w:p>
    <w:p w:rsidR="00FE342E" w:rsidRDefault="007C7489" w:rsidP="00FB6116">
      <w:pPr>
        <w:spacing w:line="360" w:lineRule="auto"/>
        <w:jc w:val="both"/>
      </w:pPr>
      <w:r>
        <w:t xml:space="preserve">HR provided the team with two data files.  </w:t>
      </w:r>
      <w:r w:rsidR="00FE342E">
        <w:t xml:space="preserve">The first file contained information on all current </w:t>
      </w:r>
      <w:r w:rsidR="004B7934">
        <w:t>VUV</w:t>
      </w:r>
      <w:r w:rsidR="00FE342E">
        <w:t xml:space="preserve"> employees such as name, division, </w:t>
      </w:r>
      <w:r w:rsidR="00875F82">
        <w:t xml:space="preserve">business </w:t>
      </w:r>
      <w:r w:rsidR="00FE342E">
        <w:t xml:space="preserve">unit, tenure in </w:t>
      </w:r>
      <w:r w:rsidR="00642136">
        <w:t>months</w:t>
      </w:r>
      <w:r w:rsidR="00FE342E">
        <w:t xml:space="preserve">, part-time/full-time status, and temporary/permanent employee status.  The team eliminated all records for employees </w:t>
      </w:r>
      <w:r w:rsidR="00875F82">
        <w:t xml:space="preserve">currently known to be ineligible </w:t>
      </w:r>
      <w:r w:rsidR="00FE342E">
        <w:t>for the survey</w:t>
      </w:r>
      <w:r w:rsidR="00F735AA">
        <w:t xml:space="preserve">, created a dichotomized version of tenure, </w:t>
      </w:r>
      <w:r w:rsidR="00FE342E">
        <w:t xml:space="preserve">and calculated the </w:t>
      </w:r>
      <w:r w:rsidR="00174E42">
        <w:t xml:space="preserve">following </w:t>
      </w:r>
      <w:r w:rsidR="00FE342E">
        <w:t xml:space="preserve">population counts for the </w:t>
      </w:r>
      <w:r w:rsidR="004A3F9A">
        <w:t xml:space="preserve">18 </w:t>
      </w:r>
      <w:r w:rsidR="00FE342E">
        <w:t>design strata.</w:t>
      </w:r>
    </w:p>
    <w:p w:rsidR="00FE342E" w:rsidRDefault="00FE342E" w:rsidP="00FB6116">
      <w:pPr>
        <w:spacing w:line="360" w:lineRule="auto"/>
        <w:jc w:val="both"/>
      </w:pPr>
    </w:p>
    <w:p w:rsidR="00F3290F" w:rsidRPr="00F3290F" w:rsidRDefault="00F3290F" w:rsidP="00F3290F">
      <w:pPr>
        <w:jc w:val="center"/>
        <w:rPr>
          <w:b/>
        </w:rPr>
      </w:pPr>
      <w:r w:rsidRPr="00F3290F">
        <w:rPr>
          <w:b/>
        </w:rPr>
        <w:t xml:space="preserve">Table </w:t>
      </w:r>
      <w:r w:rsidR="009C1EDF">
        <w:rPr>
          <w:b/>
        </w:rPr>
        <w:t>2</w:t>
      </w:r>
      <w:r w:rsidR="00EF5B7B">
        <w:rPr>
          <w:b/>
        </w:rPr>
        <w:t>.</w:t>
      </w:r>
      <w:r w:rsidRPr="00F3290F">
        <w:rPr>
          <w:b/>
        </w:rPr>
        <w:t xml:space="preserve">1.  Distribution of </w:t>
      </w:r>
      <w:r>
        <w:rPr>
          <w:b/>
        </w:rPr>
        <w:t xml:space="preserve">Eligible Employees </w:t>
      </w:r>
      <w:r w:rsidRPr="00F3290F">
        <w:rPr>
          <w:b/>
        </w:rPr>
        <w:t xml:space="preserve">by Business Unit, Salary Grade, and Tenure:      </w:t>
      </w:r>
    </w:p>
    <w:p w:rsidR="00F3290F" w:rsidRPr="00F3290F" w:rsidRDefault="00F3290F" w:rsidP="002946DF">
      <w:pPr>
        <w:spacing w:after="120"/>
        <w:jc w:val="center"/>
        <w:rPr>
          <w:b/>
        </w:rPr>
      </w:pPr>
      <w:r w:rsidRPr="00F3290F">
        <w:rPr>
          <w:b/>
        </w:rPr>
        <w:t xml:space="preserve">VUV Climate Survey Cycle </w:t>
      </w:r>
      <w:r>
        <w:rPr>
          <w:b/>
        </w:rPr>
        <w:t>8</w:t>
      </w:r>
      <w:r w:rsidRPr="00F3290F">
        <w:rPr>
          <w:b/>
        </w:rPr>
        <w:t>, Survey Division</w:t>
      </w:r>
    </w:p>
    <w:tbl>
      <w:tblPr>
        <w:tblW w:w="6616" w:type="dxa"/>
        <w:jc w:val="center"/>
        <w:tblCellMar>
          <w:left w:w="0" w:type="dxa"/>
          <w:right w:w="0" w:type="dxa"/>
        </w:tblCellMar>
        <w:tblLook w:val="0000"/>
      </w:tblPr>
      <w:tblGrid>
        <w:gridCol w:w="1236"/>
        <w:gridCol w:w="1540"/>
        <w:gridCol w:w="960"/>
        <w:gridCol w:w="960"/>
        <w:gridCol w:w="960"/>
        <w:gridCol w:w="960"/>
      </w:tblGrid>
      <w:tr w:rsidR="00145818" w:rsidTr="00FA7069">
        <w:trPr>
          <w:trHeight w:val="255"/>
          <w:jc w:val="center"/>
        </w:trPr>
        <w:tc>
          <w:tcPr>
            <w:tcW w:w="1236" w:type="dxa"/>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145818" w:rsidRDefault="00145818">
            <w:pPr>
              <w:rPr>
                <w:b/>
                <w:bCs/>
                <w:sz w:val="20"/>
                <w:szCs w:val="20"/>
              </w:rPr>
            </w:pPr>
          </w:p>
        </w:tc>
        <w:tc>
          <w:tcPr>
            <w:tcW w:w="1540" w:type="dxa"/>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145818" w:rsidRDefault="00145818">
            <w:pPr>
              <w:rPr>
                <w:b/>
                <w:bCs/>
                <w:sz w:val="20"/>
                <w:szCs w:val="20"/>
              </w:rPr>
            </w:pPr>
          </w:p>
        </w:tc>
        <w:tc>
          <w:tcPr>
            <w:tcW w:w="2880" w:type="dxa"/>
            <w:gridSpan w:val="3"/>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145818" w:rsidRDefault="00796893">
            <w:pPr>
              <w:jc w:val="center"/>
              <w:rPr>
                <w:b/>
                <w:bCs/>
                <w:sz w:val="20"/>
                <w:szCs w:val="20"/>
              </w:rPr>
            </w:pPr>
            <w:r>
              <w:rPr>
                <w:b/>
                <w:bCs/>
                <w:sz w:val="20"/>
                <w:szCs w:val="20"/>
              </w:rPr>
              <w:t>Business Unit</w:t>
            </w:r>
          </w:p>
        </w:tc>
        <w:tc>
          <w:tcPr>
            <w:tcW w:w="960" w:type="dxa"/>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145818" w:rsidRDefault="00145818">
            <w:pPr>
              <w:rPr>
                <w:b/>
                <w:bCs/>
                <w:sz w:val="20"/>
                <w:szCs w:val="20"/>
              </w:rPr>
            </w:pPr>
          </w:p>
        </w:tc>
      </w:tr>
      <w:tr w:rsidR="00145818" w:rsidTr="00FA7069">
        <w:trPr>
          <w:trHeight w:val="255"/>
          <w:jc w:val="center"/>
        </w:trPr>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145818" w:rsidRDefault="00145818">
            <w:pPr>
              <w:rPr>
                <w:b/>
                <w:bCs/>
                <w:sz w:val="20"/>
                <w:szCs w:val="20"/>
              </w:rPr>
            </w:pPr>
            <w:r>
              <w:rPr>
                <w:b/>
                <w:bCs/>
                <w:sz w:val="20"/>
                <w:szCs w:val="20"/>
              </w:rPr>
              <w:t>Salary Grade</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145818" w:rsidRDefault="00145818">
            <w:pPr>
              <w:rPr>
                <w:b/>
                <w:bCs/>
                <w:sz w:val="20"/>
                <w:szCs w:val="20"/>
              </w:rPr>
            </w:pPr>
            <w:r>
              <w:rPr>
                <w:b/>
                <w:bCs/>
                <w:sz w:val="20"/>
                <w:szCs w:val="20"/>
              </w:rPr>
              <w:t>Tenure</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145818" w:rsidRDefault="00145818">
            <w:pPr>
              <w:jc w:val="center"/>
              <w:rPr>
                <w:b/>
                <w:bCs/>
                <w:sz w:val="20"/>
                <w:szCs w:val="20"/>
              </w:rPr>
            </w:pPr>
            <w:r>
              <w:rPr>
                <w:b/>
                <w:bCs/>
                <w:sz w:val="20"/>
                <w:szCs w:val="20"/>
              </w:rPr>
              <w:t>SR</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145818" w:rsidRDefault="00145818">
            <w:pPr>
              <w:jc w:val="center"/>
              <w:rPr>
                <w:b/>
                <w:bCs/>
                <w:sz w:val="20"/>
                <w:szCs w:val="20"/>
              </w:rPr>
            </w:pPr>
            <w:r>
              <w:rPr>
                <w:b/>
                <w:bCs/>
                <w:sz w:val="20"/>
                <w:szCs w:val="20"/>
              </w:rPr>
              <w:t>CR</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145818" w:rsidRDefault="00145818">
            <w:pPr>
              <w:jc w:val="center"/>
              <w:rPr>
                <w:b/>
                <w:bCs/>
                <w:sz w:val="20"/>
                <w:szCs w:val="20"/>
              </w:rPr>
            </w:pPr>
            <w:r>
              <w:rPr>
                <w:b/>
                <w:bCs/>
                <w:sz w:val="20"/>
                <w:szCs w:val="20"/>
              </w:rPr>
              <w:t>FO</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145818" w:rsidRDefault="00145818">
            <w:pPr>
              <w:jc w:val="center"/>
              <w:rPr>
                <w:b/>
                <w:bCs/>
                <w:sz w:val="20"/>
                <w:szCs w:val="20"/>
              </w:rPr>
            </w:pPr>
            <w:r>
              <w:rPr>
                <w:b/>
                <w:bCs/>
                <w:sz w:val="20"/>
                <w:szCs w:val="20"/>
              </w:rPr>
              <w:t>Total</w:t>
            </w:r>
          </w:p>
        </w:tc>
      </w:tr>
      <w:tr w:rsidR="007C66F4" w:rsidTr="00FA7069">
        <w:trPr>
          <w:trHeight w:val="255"/>
          <w:jc w:val="center"/>
        </w:trPr>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A1-A3</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Less than 5 Years</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28</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86</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200</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314</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5+ Years</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42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100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182</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R1-R5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Less than 5 Years</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96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36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280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412</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5+ Years</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230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118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388</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M1-M3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Less than 5 Years</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70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12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122</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5+ Years</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28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108</w:t>
            </w:r>
          </w:p>
        </w:tc>
      </w:tr>
      <w:tr w:rsidR="007C66F4" w:rsidTr="00FA7069">
        <w:trPr>
          <w:trHeight w:val="360"/>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A1-A3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center"/>
              <w:rPr>
                <w:i/>
                <w:iCs/>
                <w:sz w:val="20"/>
                <w:szCs w:val="20"/>
              </w:rPr>
            </w:pPr>
            <w:r>
              <w:rPr>
                <w:i/>
                <w:iCs/>
                <w:sz w:val="20"/>
                <w:szCs w:val="20"/>
              </w:rPr>
              <w:t>Total</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68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128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300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496</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R1-R5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center"/>
              <w:rPr>
                <w:i/>
                <w:iCs/>
                <w:sz w:val="20"/>
                <w:szCs w:val="20"/>
              </w:rPr>
            </w:pPr>
            <w:r>
              <w:rPr>
                <w:i/>
                <w:iCs/>
                <w:sz w:val="20"/>
                <w:szCs w:val="20"/>
              </w:rPr>
              <w:t>Total</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326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76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398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800</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M1-M3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center"/>
              <w:rPr>
                <w:i/>
                <w:iCs/>
                <w:sz w:val="20"/>
                <w:szCs w:val="20"/>
              </w:rPr>
            </w:pPr>
            <w:r>
              <w:rPr>
                <w:i/>
                <w:iCs/>
                <w:sz w:val="20"/>
                <w:szCs w:val="20"/>
              </w:rPr>
              <w:t>Total</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110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80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230</w:t>
            </w:r>
          </w:p>
        </w:tc>
      </w:tr>
      <w:tr w:rsidR="007C66F4" w:rsidTr="00FA7069">
        <w:trPr>
          <w:trHeight w:val="360"/>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center"/>
              <w:rPr>
                <w:i/>
                <w:iCs/>
                <w:sz w:val="20"/>
                <w:szCs w:val="20"/>
              </w:rPr>
            </w:pPr>
            <w:r>
              <w:rPr>
                <w:i/>
                <w:iCs/>
                <w:sz w:val="20"/>
                <w:szCs w:val="20"/>
              </w:rPr>
              <w:t>Total</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Less than 5 Years</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194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134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520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848</w:t>
            </w:r>
          </w:p>
        </w:tc>
      </w:tr>
      <w:tr w:rsidR="007C66F4" w:rsidTr="00672793">
        <w:trPr>
          <w:trHeight w:val="255"/>
          <w:jc w:val="center"/>
        </w:trPr>
        <w:tc>
          <w:tcPr>
            <w:tcW w:w="0" w:type="auto"/>
            <w:tcBorders>
              <w:top w:val="nil"/>
              <w:left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p>
        </w:tc>
        <w:tc>
          <w:tcPr>
            <w:tcW w:w="0" w:type="auto"/>
            <w:tcBorders>
              <w:top w:val="nil"/>
              <w:left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5+ Years</w:t>
            </w:r>
          </w:p>
        </w:tc>
        <w:tc>
          <w:tcPr>
            <w:tcW w:w="0" w:type="auto"/>
            <w:tcBorders>
              <w:top w:val="nil"/>
              <w:left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310</w:t>
            </w:r>
          </w:p>
        </w:tc>
        <w:tc>
          <w:tcPr>
            <w:tcW w:w="0" w:type="auto"/>
            <w:tcBorders>
              <w:top w:val="nil"/>
              <w:left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110</w:t>
            </w:r>
          </w:p>
        </w:tc>
        <w:tc>
          <w:tcPr>
            <w:tcW w:w="0" w:type="auto"/>
            <w:tcBorders>
              <w:top w:val="nil"/>
              <w:left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258</w:t>
            </w:r>
          </w:p>
        </w:tc>
        <w:tc>
          <w:tcPr>
            <w:tcW w:w="0" w:type="auto"/>
            <w:tcBorders>
              <w:top w:val="nil"/>
              <w:left w:val="nil"/>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678</w:t>
            </w:r>
          </w:p>
        </w:tc>
      </w:tr>
      <w:tr w:rsidR="007C66F4" w:rsidTr="00672793">
        <w:trPr>
          <w:trHeight w:val="360"/>
          <w:jc w:val="center"/>
        </w:trPr>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C66F4" w:rsidRDefault="007C66F4">
            <w:pPr>
              <w:jc w:val="center"/>
              <w:rPr>
                <w:i/>
                <w:iCs/>
                <w:sz w:val="20"/>
                <w:szCs w:val="20"/>
              </w:rPr>
            </w:pPr>
            <w:r>
              <w:rPr>
                <w:i/>
                <w:iCs/>
                <w:sz w:val="20"/>
                <w:szCs w:val="20"/>
              </w:rPr>
              <w:t>Total</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C66F4" w:rsidRDefault="007C66F4">
            <w:pPr>
              <w:jc w:val="center"/>
              <w:rPr>
                <w:i/>
                <w:iCs/>
                <w:sz w:val="20"/>
                <w:szCs w:val="20"/>
              </w:rPr>
            </w:pPr>
            <w:r>
              <w:rPr>
                <w:i/>
                <w:iCs/>
                <w:sz w:val="20"/>
                <w:szCs w:val="20"/>
              </w:rPr>
              <w:t>Total</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504</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244</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778</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C66F4" w:rsidRDefault="007C66F4">
            <w:pPr>
              <w:jc w:val="right"/>
              <w:rPr>
                <w:sz w:val="20"/>
                <w:szCs w:val="20"/>
              </w:rPr>
            </w:pPr>
            <w:r>
              <w:rPr>
                <w:sz w:val="20"/>
                <w:szCs w:val="20"/>
              </w:rPr>
              <w:t>1526</w:t>
            </w:r>
          </w:p>
        </w:tc>
      </w:tr>
    </w:tbl>
    <w:p w:rsidR="00174E42" w:rsidRDefault="00174E42" w:rsidP="00FB6116">
      <w:pPr>
        <w:spacing w:line="360" w:lineRule="auto"/>
        <w:jc w:val="both"/>
      </w:pPr>
    </w:p>
    <w:p w:rsidR="00230A28" w:rsidDel="00A365FC" w:rsidRDefault="00230A28" w:rsidP="00230A28">
      <w:pPr>
        <w:ind w:left="720" w:right="720"/>
        <w:jc w:val="both"/>
        <w:rPr>
          <w:del w:id="68" w:author="jdever" w:date="2010-02-17T21:54:00Z"/>
        </w:rPr>
      </w:pPr>
      <w:del w:id="69" w:author="jdever" w:date="2010-02-17T21:54:00Z">
        <w:r w:rsidDel="00A365FC">
          <w:delText>Note to reviewers: These are preliminary counts that will be finalized after a solution is Project 1 is developed.</w:delText>
        </w:r>
      </w:del>
    </w:p>
    <w:p w:rsidR="00145818" w:rsidRDefault="00145818" w:rsidP="00FB6116">
      <w:pPr>
        <w:spacing w:line="360" w:lineRule="auto"/>
        <w:jc w:val="both"/>
      </w:pPr>
    </w:p>
    <w:p w:rsidR="006F1B7E" w:rsidRDefault="007C7489" w:rsidP="00FB6116">
      <w:pPr>
        <w:spacing w:line="360" w:lineRule="auto"/>
        <w:jc w:val="both"/>
      </w:pPr>
      <w:r>
        <w:t xml:space="preserve">The </w:t>
      </w:r>
      <w:r w:rsidR="00FE342E">
        <w:t xml:space="preserve">second file </w:t>
      </w:r>
      <w:r>
        <w:t xml:space="preserve">contained </w:t>
      </w:r>
      <w:r w:rsidR="00761797">
        <w:t>one record for each employee selected for the previous climate survey.  In addition to the survey status codes (ineligible, eligible respondent, and eligible nonrespondent) and the survey responses, t</w:t>
      </w:r>
      <w:r>
        <w:t>his file include</w:t>
      </w:r>
      <w:r w:rsidR="00F735AA">
        <w:t>d</w:t>
      </w:r>
      <w:r>
        <w:t xml:space="preserve"> </w:t>
      </w:r>
      <w:r w:rsidR="00F735AA">
        <w:t xml:space="preserve">the </w:t>
      </w:r>
      <w:r>
        <w:t xml:space="preserve">characteristics </w:t>
      </w:r>
      <w:r w:rsidR="00F735AA">
        <w:t>noted for the sampling frame with the exclusion of employee name to maintain the confidentiality promise</w:t>
      </w:r>
      <w:ins w:id="70" w:author="jdever" w:date="2010-02-17T22:01:00Z">
        <w:r w:rsidR="00BC4D0B">
          <w:t>d</w:t>
        </w:r>
      </w:ins>
      <w:r w:rsidR="00F735AA">
        <w:t xml:space="preserve"> </w:t>
      </w:r>
      <w:del w:id="71" w:author="jdever" w:date="2010-02-17T22:01:00Z">
        <w:r w:rsidR="00F735AA" w:rsidDel="00BC4D0B">
          <w:delText xml:space="preserve">made </w:delText>
        </w:r>
      </w:del>
      <w:r w:rsidR="00F735AA">
        <w:t xml:space="preserve">to </w:t>
      </w:r>
      <w:r w:rsidR="00761797">
        <w:t xml:space="preserve">all </w:t>
      </w:r>
      <w:ins w:id="72" w:author="jdever" w:date="2010-02-17T22:01:00Z">
        <w:r w:rsidR="00BC4D0B">
          <w:t xml:space="preserve">survey </w:t>
        </w:r>
      </w:ins>
      <w:r w:rsidR="00761797">
        <w:t>participants</w:t>
      </w:r>
      <w:r w:rsidR="00F735AA">
        <w:t>.</w:t>
      </w:r>
      <w:r w:rsidR="00642136">
        <w:t xml:space="preserve">  Sample members were classified as ineligible if, for example, they had transferred </w:t>
      </w:r>
      <w:r w:rsidR="00642136">
        <w:lastRenderedPageBreak/>
        <w:t>to another business unit within VUV or retired after the sample was selected but before the survey was administered.</w:t>
      </w:r>
      <w:r w:rsidR="00761797">
        <w:t xml:space="preserve">  </w:t>
      </w:r>
      <w:r w:rsidR="006F1B7E">
        <w:t>The team isolated the Survey Division records, created the sampling strata defined for the current climate survey design, and created the binary analysis variables with the following specifications for Q5, Q12, and Q15:</w:t>
      </w:r>
    </w:p>
    <w:p w:rsidR="004B4000" w:rsidRDefault="004B4000" w:rsidP="00FB6116">
      <w:pPr>
        <w:spacing w:line="360" w:lineRule="auto"/>
        <w:jc w:val="both"/>
      </w:pPr>
    </w:p>
    <w:p w:rsidR="007C66F4" w:rsidRDefault="007C66F4" w:rsidP="00FB6116">
      <w:pPr>
        <w:spacing w:line="360" w:lineRule="auto"/>
        <w:jc w:val="both"/>
      </w:pPr>
    </w:p>
    <w:p w:rsidR="002946DF" w:rsidRPr="00F3290F" w:rsidRDefault="002946DF" w:rsidP="002946DF">
      <w:pPr>
        <w:jc w:val="center"/>
        <w:rPr>
          <w:b/>
        </w:rPr>
      </w:pPr>
      <w:r w:rsidRPr="00F3290F">
        <w:rPr>
          <w:b/>
        </w:rPr>
        <w:t xml:space="preserve">Table </w:t>
      </w:r>
      <w:r w:rsidR="009C1EDF">
        <w:rPr>
          <w:b/>
        </w:rPr>
        <w:t>2</w:t>
      </w:r>
      <w:r w:rsidR="00EF5B7B">
        <w:rPr>
          <w:b/>
        </w:rPr>
        <w:t>.</w:t>
      </w:r>
      <w:r>
        <w:rPr>
          <w:b/>
        </w:rPr>
        <w:t>2</w:t>
      </w:r>
      <w:r w:rsidRPr="00F3290F">
        <w:rPr>
          <w:b/>
        </w:rPr>
        <w:t xml:space="preserve">.  </w:t>
      </w:r>
      <w:r>
        <w:rPr>
          <w:b/>
        </w:rPr>
        <w:t>Documentation for Recode of Question Responses to Binary Analysis Variable</w:t>
      </w:r>
      <w:r w:rsidRPr="00F3290F">
        <w:rPr>
          <w:b/>
        </w:rPr>
        <w:t>:</w:t>
      </w:r>
    </w:p>
    <w:p w:rsidR="007C66F4" w:rsidRPr="002946DF" w:rsidRDefault="002946DF" w:rsidP="002946DF">
      <w:pPr>
        <w:spacing w:after="120"/>
        <w:jc w:val="center"/>
        <w:rPr>
          <w:b/>
        </w:rPr>
      </w:pPr>
      <w:r w:rsidRPr="00F3290F">
        <w:rPr>
          <w:b/>
        </w:rPr>
        <w:t xml:space="preserve">VUV Climate Survey Cycle </w:t>
      </w:r>
      <w:r>
        <w:rPr>
          <w:b/>
        </w:rPr>
        <w:t>8, Survey Division</w:t>
      </w:r>
    </w:p>
    <w:tbl>
      <w:tblPr>
        <w:tblW w:w="5260" w:type="dxa"/>
        <w:jc w:val="center"/>
        <w:tblCellMar>
          <w:left w:w="0" w:type="dxa"/>
          <w:right w:w="0" w:type="dxa"/>
        </w:tblCellMar>
        <w:tblLook w:val="0000"/>
      </w:tblPr>
      <w:tblGrid>
        <w:gridCol w:w="2660"/>
        <w:gridCol w:w="2600"/>
      </w:tblGrid>
      <w:tr w:rsidR="00C817AB" w:rsidTr="00FA7069">
        <w:trPr>
          <w:trHeight w:val="255"/>
          <w:jc w:val="center"/>
        </w:trPr>
        <w:tc>
          <w:tcPr>
            <w:tcW w:w="2660" w:type="dxa"/>
            <w:tcBorders>
              <w:top w:val="single" w:sz="4" w:space="0" w:color="auto"/>
              <w:left w:val="nil"/>
              <w:bottom w:val="single" w:sz="4" w:space="0" w:color="auto"/>
              <w:right w:val="nil"/>
            </w:tcBorders>
            <w:shd w:val="clear" w:color="auto" w:fill="auto"/>
            <w:noWrap/>
            <w:tcMar>
              <w:top w:w="15" w:type="dxa"/>
              <w:left w:w="29" w:type="dxa"/>
              <w:bottom w:w="14" w:type="dxa"/>
              <w:right w:w="29" w:type="dxa"/>
            </w:tcMar>
            <w:vAlign w:val="bottom"/>
          </w:tcPr>
          <w:p w:rsidR="00C817AB" w:rsidRDefault="00C817AB">
            <w:pPr>
              <w:jc w:val="center"/>
              <w:rPr>
                <w:b/>
                <w:bCs/>
                <w:sz w:val="20"/>
                <w:szCs w:val="20"/>
              </w:rPr>
            </w:pPr>
            <w:r>
              <w:rPr>
                <w:b/>
                <w:bCs/>
                <w:sz w:val="20"/>
                <w:szCs w:val="20"/>
              </w:rPr>
              <w:t>Question Responses</w:t>
            </w:r>
          </w:p>
        </w:tc>
        <w:tc>
          <w:tcPr>
            <w:tcW w:w="2600" w:type="dxa"/>
            <w:tcBorders>
              <w:top w:val="single" w:sz="4" w:space="0" w:color="auto"/>
              <w:left w:val="nil"/>
              <w:bottom w:val="single" w:sz="4" w:space="0" w:color="auto"/>
              <w:right w:val="nil"/>
            </w:tcBorders>
            <w:shd w:val="clear" w:color="auto" w:fill="auto"/>
            <w:tcMar>
              <w:top w:w="15" w:type="dxa"/>
              <w:left w:w="29" w:type="dxa"/>
              <w:bottom w:w="14" w:type="dxa"/>
              <w:right w:w="29" w:type="dxa"/>
            </w:tcMar>
            <w:vAlign w:val="bottom"/>
          </w:tcPr>
          <w:p w:rsidR="00C817AB" w:rsidRDefault="00C817AB">
            <w:pPr>
              <w:jc w:val="center"/>
              <w:rPr>
                <w:b/>
                <w:bCs/>
                <w:sz w:val="20"/>
                <w:szCs w:val="20"/>
              </w:rPr>
            </w:pPr>
            <w:r>
              <w:rPr>
                <w:b/>
                <w:bCs/>
                <w:sz w:val="20"/>
                <w:szCs w:val="20"/>
              </w:rPr>
              <w:t>Binary Analysis Variable</w:t>
            </w:r>
          </w:p>
        </w:tc>
      </w:tr>
      <w:tr w:rsidR="00C817AB" w:rsidTr="00FA7069">
        <w:trPr>
          <w:trHeight w:val="255"/>
          <w:jc w:val="center"/>
        </w:trPr>
        <w:tc>
          <w:tcPr>
            <w:tcW w:w="0" w:type="auto"/>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1 = Strongly Agree</w:t>
            </w:r>
          </w:p>
        </w:tc>
        <w:tc>
          <w:tcPr>
            <w:tcW w:w="0" w:type="auto"/>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1 = Strongly Agrees or Agrees</w:t>
            </w:r>
          </w:p>
        </w:tc>
      </w:tr>
      <w:tr w:rsidR="00C817AB" w:rsidTr="00FA7069">
        <w:trPr>
          <w:trHeight w:val="255"/>
          <w:jc w:val="center"/>
        </w:trPr>
        <w:tc>
          <w:tcPr>
            <w:tcW w:w="0" w:type="auto"/>
            <w:tcBorders>
              <w:top w:val="nil"/>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2 = Agree</w:t>
            </w:r>
          </w:p>
        </w:tc>
        <w:tc>
          <w:tcPr>
            <w:tcW w:w="0" w:type="auto"/>
            <w:tcBorders>
              <w:top w:val="nil"/>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1 = Strongly Agrees or Agrees</w:t>
            </w:r>
          </w:p>
        </w:tc>
      </w:tr>
      <w:tr w:rsidR="00C817AB" w:rsidTr="00FA7069">
        <w:trPr>
          <w:trHeight w:val="255"/>
          <w:jc w:val="center"/>
        </w:trPr>
        <w:tc>
          <w:tcPr>
            <w:tcW w:w="0" w:type="auto"/>
            <w:tcBorders>
              <w:top w:val="nil"/>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3 = Neutral</w:t>
            </w:r>
          </w:p>
        </w:tc>
        <w:tc>
          <w:tcPr>
            <w:tcW w:w="0" w:type="auto"/>
            <w:tcBorders>
              <w:top w:val="nil"/>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0 = Does not (Strongly) Agree</w:t>
            </w:r>
          </w:p>
        </w:tc>
      </w:tr>
      <w:tr w:rsidR="00C817AB" w:rsidTr="00FA7069">
        <w:trPr>
          <w:trHeight w:val="255"/>
          <w:jc w:val="center"/>
        </w:trPr>
        <w:tc>
          <w:tcPr>
            <w:tcW w:w="0" w:type="auto"/>
            <w:tcBorders>
              <w:top w:val="nil"/>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4 = Disagree</w:t>
            </w:r>
          </w:p>
        </w:tc>
        <w:tc>
          <w:tcPr>
            <w:tcW w:w="0" w:type="auto"/>
            <w:tcBorders>
              <w:top w:val="nil"/>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0 = Does not (Strongly) Agree</w:t>
            </w:r>
          </w:p>
        </w:tc>
      </w:tr>
      <w:tr w:rsidR="00C817AB" w:rsidTr="00FA7069">
        <w:trPr>
          <w:trHeight w:val="255"/>
          <w:jc w:val="center"/>
        </w:trPr>
        <w:tc>
          <w:tcPr>
            <w:tcW w:w="0" w:type="auto"/>
            <w:tcBorders>
              <w:top w:val="nil"/>
              <w:left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5 = Strongly Disagree</w:t>
            </w:r>
          </w:p>
        </w:tc>
        <w:tc>
          <w:tcPr>
            <w:tcW w:w="0" w:type="auto"/>
            <w:tcBorders>
              <w:top w:val="nil"/>
              <w:left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0 = Does not (Strongly) Agree</w:t>
            </w:r>
          </w:p>
        </w:tc>
      </w:tr>
      <w:tr w:rsidR="00C817AB" w:rsidTr="00FA7069">
        <w:trPr>
          <w:trHeight w:val="255"/>
          <w:jc w:val="center"/>
        </w:trPr>
        <w:tc>
          <w:tcPr>
            <w:tcW w:w="0" w:type="auto"/>
            <w:tcBorders>
              <w:top w:val="nil"/>
              <w:left w:val="nil"/>
              <w:bottom w:val="single" w:sz="4" w:space="0" w:color="auto"/>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6 = Don’t know/Not Applicable</w:t>
            </w:r>
          </w:p>
        </w:tc>
        <w:tc>
          <w:tcPr>
            <w:tcW w:w="0" w:type="auto"/>
            <w:tcBorders>
              <w:top w:val="nil"/>
              <w:left w:val="nil"/>
              <w:bottom w:val="single" w:sz="4" w:space="0" w:color="auto"/>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 xml:space="preserve">      &lt; missing category &gt;</w:t>
            </w:r>
          </w:p>
        </w:tc>
      </w:tr>
    </w:tbl>
    <w:p w:rsidR="00C817AB" w:rsidRDefault="00C817AB" w:rsidP="00FB6116">
      <w:pPr>
        <w:spacing w:line="360" w:lineRule="auto"/>
        <w:jc w:val="both"/>
      </w:pPr>
    </w:p>
    <w:p w:rsidR="00761797" w:rsidRDefault="00F3290F" w:rsidP="00FB6116">
      <w:pPr>
        <w:spacing w:line="360" w:lineRule="auto"/>
        <w:jc w:val="both"/>
      </w:pPr>
      <w:r>
        <w:t xml:space="preserve">The total number of </w:t>
      </w:r>
      <w:del w:id="73" w:author="jdever" w:date="2010-02-17T22:02:00Z">
        <w:r w:rsidDel="00BC4D0B">
          <w:delText>Survey Division sample members</w:delText>
        </w:r>
      </w:del>
      <w:ins w:id="74" w:author="jdever" w:date="2010-02-17T22:02:00Z">
        <w:r w:rsidR="00BC4D0B">
          <w:t>respondents</w:t>
        </w:r>
      </w:ins>
      <w:r>
        <w:t xml:space="preserve"> from the previous climate survey was 500.  This number will be used as a maximum sample size </w:t>
      </w:r>
      <w:del w:id="75" w:author="jdever" w:date="2010-02-17T22:02:00Z">
        <w:r w:rsidDel="00BC4D0B">
          <w:delText>in the design task</w:delText>
        </w:r>
      </w:del>
      <w:ins w:id="76" w:author="jdever" w:date="2010-02-17T22:02:00Z">
        <w:r w:rsidR="00BC4D0B">
          <w:t>for the new climate survey (</w:t>
        </w:r>
        <w:r w:rsidR="00BC4D0B" w:rsidRPr="00BC4D0B">
          <w:rPr>
            <w:i/>
          </w:rPr>
          <w:t>see response to question 2 below</w:t>
        </w:r>
        <w:r w:rsidR="00BC4D0B">
          <w:t>)</w:t>
        </w:r>
      </w:ins>
      <w:r>
        <w:t xml:space="preserve">.  </w:t>
      </w:r>
      <w:r w:rsidR="00761797">
        <w:t>The following information was tabulated from the Survey Division records.</w:t>
      </w:r>
    </w:p>
    <w:p w:rsidR="004C0528" w:rsidRDefault="004C0528" w:rsidP="00F3290F">
      <w:pPr>
        <w:spacing w:line="360" w:lineRule="auto"/>
        <w:ind w:left="60"/>
        <w:jc w:val="both"/>
      </w:pPr>
    </w:p>
    <w:p w:rsidR="00F3290F" w:rsidRPr="00F3290F" w:rsidRDefault="00F3290F" w:rsidP="00F3290F">
      <w:pPr>
        <w:jc w:val="center"/>
        <w:rPr>
          <w:b/>
        </w:rPr>
      </w:pPr>
      <w:r w:rsidRPr="00F3290F">
        <w:rPr>
          <w:b/>
        </w:rPr>
        <w:t xml:space="preserve">Table </w:t>
      </w:r>
      <w:r w:rsidR="009C1EDF">
        <w:rPr>
          <w:b/>
        </w:rPr>
        <w:t>2</w:t>
      </w:r>
      <w:r w:rsidR="00EF5B7B">
        <w:rPr>
          <w:b/>
        </w:rPr>
        <w:t>.</w:t>
      </w:r>
      <w:r w:rsidR="002946DF">
        <w:rPr>
          <w:b/>
        </w:rPr>
        <w:t>3</w:t>
      </w:r>
      <w:r w:rsidRPr="00F3290F">
        <w:rPr>
          <w:b/>
        </w:rPr>
        <w:t xml:space="preserve">.  Distribution of Response Status by Business Unit, Salary Grade, and Tenure:      </w:t>
      </w:r>
    </w:p>
    <w:p w:rsidR="00F3290F" w:rsidRPr="00F3290F" w:rsidRDefault="00F3290F" w:rsidP="002946DF">
      <w:pPr>
        <w:spacing w:after="120"/>
        <w:jc w:val="center"/>
        <w:rPr>
          <w:b/>
        </w:rPr>
      </w:pPr>
      <w:r w:rsidRPr="00F3290F">
        <w:rPr>
          <w:b/>
        </w:rPr>
        <w:t>VUV Climate Survey Cycle 7, Survey Division</w:t>
      </w:r>
    </w:p>
    <w:tbl>
      <w:tblPr>
        <w:tblW w:w="8604" w:type="dxa"/>
        <w:jc w:val="center"/>
        <w:tblCellMar>
          <w:left w:w="0" w:type="dxa"/>
          <w:right w:w="0" w:type="dxa"/>
        </w:tblCellMar>
        <w:tblLook w:val="0000"/>
      </w:tblPr>
      <w:tblGrid>
        <w:gridCol w:w="830"/>
        <w:gridCol w:w="719"/>
        <w:gridCol w:w="1519"/>
        <w:gridCol w:w="730"/>
        <w:gridCol w:w="677"/>
        <w:gridCol w:w="716"/>
        <w:gridCol w:w="716"/>
        <w:gridCol w:w="521"/>
        <w:gridCol w:w="772"/>
        <w:gridCol w:w="668"/>
        <w:gridCol w:w="736"/>
      </w:tblGrid>
      <w:tr w:rsidR="00F25AF6" w:rsidTr="00FA7069">
        <w:trPr>
          <w:trHeight w:val="255"/>
          <w:jc w:val="center"/>
        </w:trPr>
        <w:tc>
          <w:tcPr>
            <w:tcW w:w="830" w:type="dxa"/>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pPr>
              <w:jc w:val="center"/>
              <w:rPr>
                <w:b/>
                <w:bCs/>
                <w:sz w:val="20"/>
                <w:szCs w:val="20"/>
              </w:rPr>
            </w:pPr>
            <w:bookmarkStart w:id="77" w:name="OLE_LINK1" w:colFirst="3" w:colLast="9"/>
            <w:bookmarkStart w:id="78" w:name="OLE_LINK2" w:colFirst="3" w:colLast="9"/>
          </w:p>
        </w:tc>
        <w:tc>
          <w:tcPr>
            <w:tcW w:w="719" w:type="dxa"/>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pPr>
              <w:jc w:val="center"/>
              <w:rPr>
                <w:b/>
                <w:bCs/>
                <w:sz w:val="20"/>
                <w:szCs w:val="20"/>
              </w:rPr>
            </w:pPr>
          </w:p>
        </w:tc>
        <w:tc>
          <w:tcPr>
            <w:tcW w:w="1519" w:type="dxa"/>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pPr>
              <w:jc w:val="center"/>
              <w:rPr>
                <w:sz w:val="20"/>
                <w:szCs w:val="20"/>
              </w:rPr>
            </w:pPr>
          </w:p>
        </w:tc>
        <w:tc>
          <w:tcPr>
            <w:tcW w:w="730" w:type="dxa"/>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Total</w:t>
            </w:r>
          </w:p>
        </w:tc>
        <w:tc>
          <w:tcPr>
            <w:tcW w:w="677" w:type="dxa"/>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p>
        </w:tc>
        <w:tc>
          <w:tcPr>
            <w:tcW w:w="716" w:type="dxa"/>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p>
        </w:tc>
        <w:tc>
          <w:tcPr>
            <w:tcW w:w="3413" w:type="dxa"/>
            <w:gridSpan w:val="5"/>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Eligible</w:t>
            </w:r>
          </w:p>
        </w:tc>
      </w:tr>
      <w:tr w:rsidR="00F25AF6"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pPr>
              <w:jc w:val="center"/>
              <w:rPr>
                <w:b/>
                <w:bCs/>
                <w:sz w:val="20"/>
                <w:szCs w:val="20"/>
              </w:rPr>
            </w:pPr>
            <w:r>
              <w:rPr>
                <w:b/>
                <w:bCs/>
                <w:sz w:val="20"/>
                <w:szCs w:val="20"/>
              </w:rPr>
              <w:t>Business</w:t>
            </w: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pPr>
              <w:jc w:val="center"/>
              <w:rPr>
                <w:b/>
                <w:bCs/>
                <w:sz w:val="20"/>
                <w:szCs w:val="20"/>
              </w:rPr>
            </w:pPr>
            <w:r>
              <w:rPr>
                <w:b/>
                <w:bCs/>
                <w:sz w:val="20"/>
                <w:szCs w:val="20"/>
              </w:rPr>
              <w:t>Salary</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pPr>
              <w:jc w:val="center"/>
              <w:rPr>
                <w:sz w:val="20"/>
                <w:szCs w:val="20"/>
              </w:rPr>
            </w:pP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Sample</w:t>
            </w:r>
          </w:p>
        </w:tc>
        <w:tc>
          <w:tcPr>
            <w:tcW w:w="1393" w:type="dxa"/>
            <w:gridSpan w:val="2"/>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Ineligible</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Total</w:t>
            </w:r>
          </w:p>
        </w:tc>
        <w:tc>
          <w:tcPr>
            <w:tcW w:w="1293" w:type="dxa"/>
            <w:gridSpan w:val="2"/>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Respondent</w:t>
            </w:r>
          </w:p>
        </w:tc>
        <w:tc>
          <w:tcPr>
            <w:tcW w:w="1404" w:type="dxa"/>
            <w:gridSpan w:val="2"/>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Nonrespondent</w:t>
            </w:r>
          </w:p>
        </w:tc>
      </w:tr>
      <w:tr w:rsidR="00F25AF6" w:rsidTr="00FA7069">
        <w:trPr>
          <w:trHeight w:val="270"/>
          <w:jc w:val="center"/>
        </w:trPr>
        <w:tc>
          <w:tcPr>
            <w:tcW w:w="830"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pPr>
              <w:jc w:val="center"/>
              <w:rPr>
                <w:b/>
                <w:bCs/>
                <w:sz w:val="20"/>
                <w:szCs w:val="20"/>
              </w:rPr>
            </w:pPr>
            <w:r>
              <w:rPr>
                <w:b/>
                <w:bCs/>
                <w:sz w:val="20"/>
                <w:szCs w:val="20"/>
              </w:rPr>
              <w:t>Unit</w:t>
            </w:r>
          </w:p>
        </w:tc>
        <w:tc>
          <w:tcPr>
            <w:tcW w:w="719"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pPr>
              <w:jc w:val="center"/>
              <w:rPr>
                <w:b/>
                <w:bCs/>
                <w:sz w:val="20"/>
                <w:szCs w:val="20"/>
              </w:rPr>
            </w:pPr>
            <w:r>
              <w:rPr>
                <w:b/>
                <w:bCs/>
                <w:sz w:val="20"/>
                <w:szCs w:val="20"/>
              </w:rPr>
              <w:t>Grade</w:t>
            </w:r>
          </w:p>
        </w:tc>
        <w:tc>
          <w:tcPr>
            <w:tcW w:w="1519"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pPr>
              <w:jc w:val="center"/>
              <w:rPr>
                <w:b/>
                <w:bCs/>
                <w:sz w:val="20"/>
                <w:szCs w:val="20"/>
              </w:rPr>
            </w:pPr>
            <w:r>
              <w:rPr>
                <w:b/>
                <w:bCs/>
                <w:sz w:val="20"/>
                <w:szCs w:val="20"/>
              </w:rPr>
              <w:t>Tenure</w:t>
            </w:r>
          </w:p>
        </w:tc>
        <w:tc>
          <w:tcPr>
            <w:tcW w:w="730"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n</w:t>
            </w:r>
          </w:p>
        </w:tc>
        <w:tc>
          <w:tcPr>
            <w:tcW w:w="677"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n</w:t>
            </w:r>
          </w:p>
        </w:tc>
        <w:tc>
          <w:tcPr>
            <w:tcW w:w="716"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pct</w:t>
            </w:r>
          </w:p>
        </w:tc>
        <w:tc>
          <w:tcPr>
            <w:tcW w:w="716"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n</w:t>
            </w:r>
          </w:p>
        </w:tc>
        <w:tc>
          <w:tcPr>
            <w:tcW w:w="521"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n</w:t>
            </w:r>
          </w:p>
        </w:tc>
        <w:tc>
          <w:tcPr>
            <w:tcW w:w="772"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pct</w:t>
            </w:r>
          </w:p>
        </w:tc>
        <w:tc>
          <w:tcPr>
            <w:tcW w:w="668"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n</w:t>
            </w:r>
          </w:p>
        </w:tc>
        <w:tc>
          <w:tcPr>
            <w:tcW w:w="736"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pct</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SR</w:t>
            </w: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A1-A3</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w:t>
            </w:r>
          </w:p>
        </w:tc>
        <w:tc>
          <w:tcPr>
            <w:tcW w:w="677"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w:t>
            </w:r>
          </w:p>
        </w:tc>
        <w:tc>
          <w:tcPr>
            <w:tcW w:w="521"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w:t>
            </w:r>
          </w:p>
        </w:tc>
        <w:tc>
          <w:tcPr>
            <w:tcW w:w="772"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88.9%</w:t>
            </w:r>
          </w:p>
        </w:tc>
        <w:tc>
          <w:tcPr>
            <w:tcW w:w="668"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w:t>
            </w:r>
          </w:p>
        </w:tc>
        <w:tc>
          <w:tcPr>
            <w:tcW w:w="736"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11.1%</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84.6%</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15.4%</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R1-R5</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31</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9.7%</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28</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16</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57.1%</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12</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42.9%</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75</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74</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59</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79.7%</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15</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20.3%</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M1-M3</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23</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21</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91.3%</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8.7%</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15.4%</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100.0%</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CR</w:t>
            </w: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A1-A3</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28</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26</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30.8%</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18</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69.2%</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14</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53.8%</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46.2%</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R1-R5</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12</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12</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50.0%</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50.0%</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53.8%</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46.2%</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M1-M3</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100.0%</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100.0%</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FO</w:t>
            </w: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A1-A3</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66</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30.3%</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46</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26</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56.5%</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43.5%</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33</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39.4%</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60.6%</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R1-R5</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92</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2.2%</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90</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60</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66.7%</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33.3%</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39</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2.6%</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38</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28</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73.7%</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26.3%</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M1-M3</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100.0%</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r>
      <w:tr w:rsidR="0090629C" w:rsidTr="00FA7069">
        <w:trPr>
          <w:trHeight w:val="270"/>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 </w:t>
            </w: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 </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15.4%</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100.0%</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r>
      <w:tr w:rsidR="0090629C" w:rsidTr="00FA7069">
        <w:trPr>
          <w:trHeight w:val="270"/>
          <w:jc w:val="center"/>
        </w:trPr>
        <w:tc>
          <w:tcPr>
            <w:tcW w:w="830"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center"/>
              <w:rPr>
                <w:sz w:val="20"/>
                <w:szCs w:val="20"/>
              </w:rPr>
            </w:pPr>
            <w:r>
              <w:rPr>
                <w:sz w:val="20"/>
                <w:szCs w:val="20"/>
              </w:rPr>
              <w:t>Total</w:t>
            </w:r>
          </w:p>
        </w:tc>
        <w:tc>
          <w:tcPr>
            <w:tcW w:w="719"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center"/>
              <w:rPr>
                <w:sz w:val="20"/>
                <w:szCs w:val="20"/>
              </w:rPr>
            </w:pPr>
          </w:p>
        </w:tc>
        <w:tc>
          <w:tcPr>
            <w:tcW w:w="1519"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rPr>
                <w:sz w:val="20"/>
                <w:szCs w:val="20"/>
              </w:rPr>
            </w:pPr>
          </w:p>
        </w:tc>
        <w:tc>
          <w:tcPr>
            <w:tcW w:w="730"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500</w:t>
            </w:r>
          </w:p>
        </w:tc>
        <w:tc>
          <w:tcPr>
            <w:tcW w:w="677"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35</w:t>
            </w:r>
          </w:p>
        </w:tc>
        <w:tc>
          <w:tcPr>
            <w:tcW w:w="716"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7.0%</w:t>
            </w:r>
          </w:p>
        </w:tc>
        <w:tc>
          <w:tcPr>
            <w:tcW w:w="716"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465</w:t>
            </w:r>
          </w:p>
        </w:tc>
        <w:tc>
          <w:tcPr>
            <w:tcW w:w="521"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317</w:t>
            </w:r>
          </w:p>
        </w:tc>
        <w:tc>
          <w:tcPr>
            <w:tcW w:w="772"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68.2%</w:t>
            </w:r>
          </w:p>
        </w:tc>
        <w:tc>
          <w:tcPr>
            <w:tcW w:w="668"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148</w:t>
            </w:r>
          </w:p>
        </w:tc>
        <w:tc>
          <w:tcPr>
            <w:tcW w:w="736"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31.8%</w:t>
            </w:r>
          </w:p>
        </w:tc>
      </w:tr>
      <w:bookmarkEnd w:id="77"/>
      <w:bookmarkEnd w:id="78"/>
    </w:tbl>
    <w:p w:rsidR="00642136" w:rsidRDefault="00642136" w:rsidP="00D96946">
      <w:pPr>
        <w:spacing w:line="360" w:lineRule="auto"/>
        <w:ind w:left="420"/>
        <w:jc w:val="both"/>
      </w:pPr>
    </w:p>
    <w:p w:rsidR="007C66F4" w:rsidRDefault="007C66F4" w:rsidP="00D96946">
      <w:pPr>
        <w:spacing w:line="360" w:lineRule="auto"/>
        <w:ind w:left="420"/>
        <w:jc w:val="both"/>
      </w:pPr>
    </w:p>
    <w:p w:rsidR="00F3290F" w:rsidRPr="00F3290F" w:rsidRDefault="00F3290F" w:rsidP="00C52633">
      <w:pPr>
        <w:jc w:val="both"/>
        <w:rPr>
          <w:b/>
        </w:rPr>
      </w:pPr>
      <w:r w:rsidRPr="00F3290F">
        <w:rPr>
          <w:b/>
        </w:rPr>
        <w:t xml:space="preserve">Table </w:t>
      </w:r>
      <w:r w:rsidR="009C1EDF">
        <w:rPr>
          <w:b/>
        </w:rPr>
        <w:t>2</w:t>
      </w:r>
      <w:r w:rsidR="00EF5B7B">
        <w:rPr>
          <w:b/>
        </w:rPr>
        <w:t>.</w:t>
      </w:r>
      <w:r w:rsidR="002946DF">
        <w:rPr>
          <w:b/>
        </w:rPr>
        <w:t>4</w:t>
      </w:r>
      <w:r w:rsidRPr="00F3290F">
        <w:rPr>
          <w:b/>
        </w:rPr>
        <w:t xml:space="preserve">.  </w:t>
      </w:r>
      <w:r>
        <w:rPr>
          <w:b/>
        </w:rPr>
        <w:t xml:space="preserve">Estimates for Four Key Questions by </w:t>
      </w:r>
      <w:r w:rsidRPr="00F3290F">
        <w:rPr>
          <w:b/>
        </w:rPr>
        <w:t xml:space="preserve">Business Unit, Salary Grade, and Tenure:      </w:t>
      </w:r>
    </w:p>
    <w:p w:rsidR="00F3290F" w:rsidRDefault="00F3290F" w:rsidP="002946DF">
      <w:pPr>
        <w:spacing w:after="120"/>
        <w:jc w:val="center"/>
      </w:pPr>
      <w:r w:rsidRPr="00F3290F">
        <w:rPr>
          <w:b/>
        </w:rPr>
        <w:t>VUV Climate Survey Cycle 7, Survey Division</w:t>
      </w:r>
    </w:p>
    <w:tbl>
      <w:tblPr>
        <w:tblW w:w="8174" w:type="dxa"/>
        <w:jc w:val="center"/>
        <w:tblCellMar>
          <w:left w:w="0" w:type="dxa"/>
          <w:right w:w="0" w:type="dxa"/>
        </w:tblCellMar>
        <w:tblLook w:val="0000"/>
      </w:tblPr>
      <w:tblGrid>
        <w:gridCol w:w="820"/>
        <w:gridCol w:w="777"/>
        <w:gridCol w:w="1556"/>
        <w:gridCol w:w="955"/>
        <w:gridCol w:w="885"/>
        <w:gridCol w:w="885"/>
        <w:gridCol w:w="1301"/>
        <w:gridCol w:w="995"/>
      </w:tblGrid>
      <w:tr w:rsidR="00796893" w:rsidTr="00FA7069">
        <w:trPr>
          <w:trHeight w:val="255"/>
          <w:jc w:val="center"/>
        </w:trPr>
        <w:tc>
          <w:tcPr>
            <w:tcW w:w="820" w:type="dxa"/>
            <w:vMerge w:val="restart"/>
            <w:tcBorders>
              <w:top w:val="single" w:sz="4" w:space="0" w:color="auto"/>
              <w:left w:val="nil"/>
              <w:right w:val="nil"/>
            </w:tcBorders>
            <w:shd w:val="clear" w:color="auto" w:fill="auto"/>
            <w:noWrap/>
            <w:tcMar>
              <w:top w:w="14" w:type="dxa"/>
              <w:left w:w="29" w:type="dxa"/>
              <w:bottom w:w="14" w:type="dxa"/>
              <w:right w:w="29" w:type="dxa"/>
            </w:tcMar>
            <w:vAlign w:val="bottom"/>
          </w:tcPr>
          <w:p w:rsidR="00796893" w:rsidRDefault="00796893" w:rsidP="00796893">
            <w:pPr>
              <w:jc w:val="center"/>
              <w:rPr>
                <w:b/>
                <w:bCs/>
                <w:sz w:val="20"/>
                <w:szCs w:val="20"/>
              </w:rPr>
            </w:pPr>
            <w:r>
              <w:rPr>
                <w:b/>
                <w:bCs/>
                <w:sz w:val="20"/>
                <w:szCs w:val="20"/>
              </w:rPr>
              <w:t>Business</w:t>
            </w:r>
          </w:p>
          <w:p w:rsidR="00796893" w:rsidRDefault="00796893" w:rsidP="00801779">
            <w:pPr>
              <w:jc w:val="center"/>
              <w:rPr>
                <w:b/>
                <w:bCs/>
                <w:sz w:val="20"/>
                <w:szCs w:val="20"/>
              </w:rPr>
            </w:pPr>
            <w:r>
              <w:rPr>
                <w:b/>
                <w:bCs/>
                <w:sz w:val="20"/>
                <w:szCs w:val="20"/>
              </w:rPr>
              <w:t>Unit</w:t>
            </w:r>
          </w:p>
        </w:tc>
        <w:tc>
          <w:tcPr>
            <w:tcW w:w="777" w:type="dxa"/>
            <w:vMerge w:val="restart"/>
            <w:tcBorders>
              <w:top w:val="single" w:sz="4" w:space="0" w:color="auto"/>
              <w:left w:val="nil"/>
              <w:right w:val="nil"/>
            </w:tcBorders>
            <w:shd w:val="clear" w:color="auto" w:fill="auto"/>
            <w:noWrap/>
            <w:tcMar>
              <w:top w:w="14" w:type="dxa"/>
              <w:left w:w="29" w:type="dxa"/>
              <w:bottom w:w="14" w:type="dxa"/>
              <w:right w:w="29" w:type="dxa"/>
            </w:tcMar>
            <w:vAlign w:val="bottom"/>
          </w:tcPr>
          <w:p w:rsidR="00796893" w:rsidRDefault="00796893" w:rsidP="00801779">
            <w:pPr>
              <w:jc w:val="center"/>
              <w:rPr>
                <w:b/>
                <w:bCs/>
                <w:sz w:val="20"/>
                <w:szCs w:val="20"/>
              </w:rPr>
            </w:pPr>
            <w:r>
              <w:rPr>
                <w:b/>
                <w:bCs/>
                <w:sz w:val="20"/>
                <w:szCs w:val="20"/>
              </w:rPr>
              <w:t>Salary</w:t>
            </w:r>
          </w:p>
          <w:p w:rsidR="00796893" w:rsidRDefault="00796893" w:rsidP="00801779">
            <w:pPr>
              <w:jc w:val="center"/>
              <w:rPr>
                <w:b/>
                <w:bCs/>
                <w:sz w:val="20"/>
                <w:szCs w:val="20"/>
              </w:rPr>
            </w:pPr>
            <w:r>
              <w:rPr>
                <w:b/>
                <w:bCs/>
                <w:sz w:val="20"/>
                <w:szCs w:val="20"/>
              </w:rPr>
              <w:t>Grade</w:t>
            </w:r>
          </w:p>
        </w:tc>
        <w:tc>
          <w:tcPr>
            <w:tcW w:w="1556" w:type="dxa"/>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96893" w:rsidRDefault="00796893">
            <w:pPr>
              <w:rPr>
                <w:b/>
                <w:bCs/>
                <w:sz w:val="20"/>
                <w:szCs w:val="20"/>
              </w:rPr>
            </w:pPr>
          </w:p>
        </w:tc>
        <w:tc>
          <w:tcPr>
            <w:tcW w:w="2725" w:type="dxa"/>
            <w:gridSpan w:val="3"/>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Proportion (Strongly) Agree</w:t>
            </w:r>
            <w:r w:rsidR="00C52633">
              <w:rPr>
                <w:b/>
                <w:bCs/>
                <w:sz w:val="20"/>
                <w:szCs w:val="20"/>
              </w:rPr>
              <w:t xml:space="preserve"> </w:t>
            </w:r>
            <w:r w:rsidR="00C52633">
              <w:rPr>
                <w:i/>
                <w:iCs/>
                <w:sz w:val="20"/>
                <w:szCs w:val="20"/>
                <w:vertAlign w:val="superscript"/>
              </w:rPr>
              <w:t>a</w:t>
            </w:r>
          </w:p>
        </w:tc>
        <w:tc>
          <w:tcPr>
            <w:tcW w:w="2296" w:type="dxa"/>
            <w:gridSpan w:val="2"/>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Avg Number of Classes</w:t>
            </w:r>
            <w:r w:rsidR="00C52633">
              <w:rPr>
                <w:b/>
                <w:bCs/>
                <w:sz w:val="20"/>
                <w:szCs w:val="20"/>
              </w:rPr>
              <w:t xml:space="preserve"> </w:t>
            </w:r>
            <w:r w:rsidR="00C52633">
              <w:rPr>
                <w:i/>
                <w:iCs/>
                <w:sz w:val="20"/>
                <w:szCs w:val="20"/>
                <w:vertAlign w:val="superscript"/>
              </w:rPr>
              <w:t>a</w:t>
            </w:r>
          </w:p>
        </w:tc>
      </w:tr>
      <w:tr w:rsidR="00796893" w:rsidTr="00FA7069">
        <w:trPr>
          <w:trHeight w:val="285"/>
          <w:jc w:val="center"/>
        </w:trPr>
        <w:tc>
          <w:tcPr>
            <w:tcW w:w="820" w:type="dxa"/>
            <w:vMerge/>
            <w:tcBorders>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p>
        </w:tc>
        <w:tc>
          <w:tcPr>
            <w:tcW w:w="777" w:type="dxa"/>
            <w:vMerge/>
            <w:tcBorders>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Tenure</w:t>
            </w:r>
          </w:p>
        </w:tc>
        <w:tc>
          <w:tcPr>
            <w:tcW w:w="955" w:type="dxa"/>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Q5</w:t>
            </w:r>
          </w:p>
        </w:tc>
        <w:tc>
          <w:tcPr>
            <w:tcW w:w="885" w:type="dxa"/>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Q12</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Q15</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Mean</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 xml:space="preserve">SE </w:t>
            </w:r>
            <w:r w:rsidR="00C52633">
              <w:rPr>
                <w:i/>
                <w:iCs/>
                <w:sz w:val="20"/>
                <w:szCs w:val="20"/>
                <w:vertAlign w:val="superscript"/>
              </w:rPr>
              <w:t>b</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SR</w:t>
            </w: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A1-A3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0.93</w:t>
            </w:r>
          </w:p>
        </w:tc>
        <w:tc>
          <w:tcPr>
            <w:tcW w:w="885" w:type="dxa"/>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0.88</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0.77</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8.2</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79" w:author="Jill A. Dever" w:date="2010-07-09T16:16:00Z">
              <w:r>
                <w:rPr>
                  <w:sz w:val="20"/>
                  <w:szCs w:val="20"/>
                </w:rPr>
                <w:t>0.82</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0.75</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0.71</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0.62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12.4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80" w:author="Jill A. Dever" w:date="2010-07-09T16:16:00Z">
              <w:r>
                <w:rPr>
                  <w:sz w:val="20"/>
                  <w:szCs w:val="20"/>
                </w:rPr>
                <w:t>1.24</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R1-R5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0.84</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0.80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0.69</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22.3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81" w:author="Jill A. Dever" w:date="2010-07-09T16:16:00Z">
              <w:r>
                <w:rPr>
                  <w:sz w:val="20"/>
                  <w:szCs w:val="20"/>
                </w:rPr>
                <w:t>2.23</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0.80</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0.76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0.66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24.0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82" w:author="Jill A. Dever" w:date="2010-07-09T16:16:00Z">
              <w:r>
                <w:rPr>
                  <w:sz w:val="20"/>
                  <w:szCs w:val="20"/>
                </w:rPr>
                <w:t>1.92</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M1-M3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0.91</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0.86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0.75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8.3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83" w:author="Jill A. Dever" w:date="2010-07-09T16:16:00Z">
              <w:r>
                <w:rPr>
                  <w:sz w:val="20"/>
                  <w:szCs w:val="20"/>
                </w:rPr>
                <w:t>0.83</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0.95</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0.79</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3.6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84" w:author="Jill A. Dever" w:date="2010-07-09T16:16:00Z">
              <w:r>
                <w:rPr>
                  <w:sz w:val="20"/>
                  <w:szCs w:val="20"/>
                </w:rPr>
                <w:t>0.36</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CR</w:t>
            </w: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A1-A3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0.99</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7.2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85" w:author="Jill A. Dever" w:date="2010-07-09T16:16:00Z">
              <w:r>
                <w:rPr>
                  <w:sz w:val="20"/>
                  <w:szCs w:val="20"/>
                </w:rPr>
                <w:t>0.72</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0.80</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0.76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0.74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10.9</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86" w:author="Jill A. Dever" w:date="2010-07-09T16:16:00Z">
              <w:r>
                <w:rPr>
                  <w:sz w:val="20"/>
                  <w:szCs w:val="20"/>
                </w:rPr>
                <w:t>1.09</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R1-R5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0.82</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0.78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0.76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19.6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87" w:author="Jill A. Dever" w:date="2010-07-09T16:16:00Z">
              <w:r>
                <w:rPr>
                  <w:sz w:val="20"/>
                  <w:szCs w:val="20"/>
                </w:rPr>
                <w:t>1.96</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0.90</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0.86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0.84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21.1</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88" w:author="Jill A. Dever" w:date="2010-07-09T16:16:00Z">
              <w:r>
                <w:rPr>
                  <w:sz w:val="20"/>
                  <w:szCs w:val="20"/>
                </w:rPr>
                <w:t>2.11</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M1-M3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0.97</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7.3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89" w:author="Jill A. Dever" w:date="2010-07-09T16:16:00Z">
              <w:r>
                <w:rPr>
                  <w:sz w:val="20"/>
                  <w:szCs w:val="20"/>
                </w:rPr>
                <w:t>0.73</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0.97</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3.2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90" w:author="Jill A. Dever" w:date="2010-07-09T16:16:00Z">
              <w:r>
                <w:rPr>
                  <w:sz w:val="20"/>
                  <w:szCs w:val="20"/>
                </w:rPr>
                <w:t>0.32</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FO</w:t>
            </w: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A1-A3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0.50</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0.48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0.45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4.6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91" w:author="Jill A. Dever" w:date="2010-07-09T16:16:00Z">
              <w:r>
                <w:rPr>
                  <w:sz w:val="20"/>
                  <w:szCs w:val="20"/>
                </w:rPr>
                <w:t>0.37</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0.52</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0.49</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0.47</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6.9</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92" w:author="Jill A. Dever" w:date="2010-07-09T16:16:00Z">
              <w:r>
                <w:rPr>
                  <w:sz w:val="20"/>
                  <w:szCs w:val="20"/>
                </w:rPr>
                <w:t>0.56</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R1-R5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0.75</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0.71</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0.68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12.5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93" w:author="Jill A. Dever" w:date="2010-07-09T16:16:00Z">
              <w:r>
                <w:rPr>
                  <w:sz w:val="20"/>
                  <w:szCs w:val="20"/>
                </w:rPr>
                <w:t>1.00</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0.70</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0.67</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0.63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13.4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94" w:author="Jill A. Dever" w:date="2010-07-09T16:16:00Z">
              <w:r>
                <w:rPr>
                  <w:sz w:val="20"/>
                  <w:szCs w:val="20"/>
                </w:rPr>
                <w:t>1.08</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M1-M3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0.93</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0.88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0.84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4.6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95" w:author="Jill A. Dever" w:date="2010-07-09T16:16:00Z">
              <w:r>
                <w:rPr>
                  <w:sz w:val="20"/>
                  <w:szCs w:val="20"/>
                </w:rPr>
                <w:t>0.46</w:t>
              </w:r>
            </w:ins>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0.94</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0.89</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0.85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r>
              <w:rPr>
                <w:sz w:val="20"/>
                <w:szCs w:val="20"/>
              </w:rPr>
              <w:t>2.0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right"/>
              <w:rPr>
                <w:sz w:val="20"/>
                <w:szCs w:val="20"/>
              </w:rPr>
            </w:pPr>
            <w:ins w:id="96" w:author="Jill A. Dever" w:date="2010-07-09T16:16:00Z">
              <w:r>
                <w:rPr>
                  <w:sz w:val="20"/>
                  <w:szCs w:val="20"/>
                </w:rPr>
                <w:t>0.20</w:t>
              </w:r>
            </w:ins>
          </w:p>
        </w:tc>
      </w:tr>
      <w:tr w:rsidR="00F3290F" w:rsidTr="00FA7069">
        <w:trPr>
          <w:trHeight w:val="255"/>
          <w:jc w:val="center"/>
        </w:trPr>
        <w:tc>
          <w:tcPr>
            <w:tcW w:w="8174" w:type="dxa"/>
            <w:gridSpan w:val="8"/>
            <w:tcBorders>
              <w:top w:val="single" w:sz="4" w:space="0" w:color="auto"/>
              <w:left w:val="nil"/>
              <w:right w:val="nil"/>
            </w:tcBorders>
            <w:shd w:val="clear" w:color="auto" w:fill="auto"/>
            <w:noWrap/>
            <w:tcMar>
              <w:top w:w="14" w:type="dxa"/>
              <w:left w:w="29" w:type="dxa"/>
              <w:bottom w:w="14" w:type="dxa"/>
              <w:right w:w="29" w:type="dxa"/>
            </w:tcMar>
            <w:vAlign w:val="bottom"/>
          </w:tcPr>
          <w:p w:rsidR="00C52633" w:rsidRDefault="00C52633" w:rsidP="00B51D15">
            <w:pPr>
              <w:spacing w:before="60"/>
              <w:rPr>
                <w:i/>
                <w:iCs/>
                <w:sz w:val="20"/>
                <w:szCs w:val="20"/>
              </w:rPr>
            </w:pPr>
            <w:r>
              <w:rPr>
                <w:i/>
                <w:iCs/>
                <w:sz w:val="20"/>
                <w:szCs w:val="20"/>
                <w:vertAlign w:val="superscript"/>
              </w:rPr>
              <w:t>a</w:t>
            </w:r>
            <w:r>
              <w:rPr>
                <w:i/>
                <w:iCs/>
                <w:sz w:val="20"/>
                <w:szCs w:val="20"/>
              </w:rPr>
              <w:t xml:space="preserve">  Estimates calculated using analysis weights and accounting for the sampling design.</w:t>
            </w:r>
          </w:p>
          <w:p w:rsidR="00F3290F" w:rsidRDefault="00C52633" w:rsidP="00C52633">
            <w:pPr>
              <w:rPr>
                <w:sz w:val="20"/>
                <w:szCs w:val="20"/>
              </w:rPr>
            </w:pPr>
            <w:r>
              <w:rPr>
                <w:i/>
                <w:iCs/>
                <w:sz w:val="20"/>
                <w:szCs w:val="20"/>
                <w:vertAlign w:val="superscript"/>
              </w:rPr>
              <w:t xml:space="preserve">b </w:t>
            </w:r>
            <w:r>
              <w:rPr>
                <w:i/>
                <w:iCs/>
                <w:sz w:val="20"/>
                <w:szCs w:val="20"/>
              </w:rPr>
              <w:t xml:space="preserve"> S</w:t>
            </w:r>
            <w:r w:rsidR="00F3290F">
              <w:rPr>
                <w:i/>
                <w:iCs/>
                <w:sz w:val="20"/>
                <w:szCs w:val="20"/>
              </w:rPr>
              <w:t>tandard error.</w:t>
            </w:r>
          </w:p>
        </w:tc>
      </w:tr>
    </w:tbl>
    <w:p w:rsidR="00145818" w:rsidRDefault="00145818" w:rsidP="00145818">
      <w:pPr>
        <w:spacing w:line="360" w:lineRule="auto"/>
        <w:ind w:left="420"/>
        <w:jc w:val="both"/>
      </w:pPr>
    </w:p>
    <w:p w:rsidR="00796893" w:rsidRDefault="00E20218" w:rsidP="002946DF">
      <w:pPr>
        <w:spacing w:after="120" w:line="360" w:lineRule="auto"/>
        <w:jc w:val="both"/>
      </w:pPr>
      <w:ins w:id="97" w:author="Jill A. Dever" w:date="2010-07-09T16:34:00Z">
        <w:r>
          <w:rPr>
            <w:b/>
          </w:rPr>
          <w:br w:type="page"/>
        </w:r>
      </w:ins>
      <w:r w:rsidR="00C52633" w:rsidRPr="00F3290F">
        <w:rPr>
          <w:b/>
        </w:rPr>
        <w:t xml:space="preserve">Table </w:t>
      </w:r>
      <w:r w:rsidR="009C1EDF">
        <w:rPr>
          <w:b/>
        </w:rPr>
        <w:t>2</w:t>
      </w:r>
      <w:r w:rsidR="00EF5B7B">
        <w:rPr>
          <w:b/>
        </w:rPr>
        <w:t>.</w:t>
      </w:r>
      <w:r w:rsidR="002946DF">
        <w:rPr>
          <w:b/>
        </w:rPr>
        <w:t>5</w:t>
      </w:r>
      <w:r w:rsidR="00C52633" w:rsidRPr="00F3290F">
        <w:rPr>
          <w:b/>
        </w:rPr>
        <w:t xml:space="preserve">.  </w:t>
      </w:r>
      <w:r w:rsidR="00C52633">
        <w:rPr>
          <w:b/>
        </w:rPr>
        <w:t>Estimates By Reporting Domain:</w:t>
      </w:r>
      <w:r w:rsidR="00C52633" w:rsidRPr="00F3290F">
        <w:rPr>
          <w:b/>
        </w:rPr>
        <w:t>VUV Climate Survey Cycle 7, Survey Division</w:t>
      </w:r>
    </w:p>
    <w:tbl>
      <w:tblPr>
        <w:tblW w:w="8253" w:type="dxa"/>
        <w:jc w:val="center"/>
        <w:tblLook w:val="01E0"/>
      </w:tblPr>
      <w:tblGrid>
        <w:gridCol w:w="79"/>
        <w:gridCol w:w="963"/>
        <w:gridCol w:w="840"/>
        <w:gridCol w:w="1511"/>
        <w:gridCol w:w="794"/>
        <w:gridCol w:w="825"/>
        <w:gridCol w:w="825"/>
        <w:gridCol w:w="1192"/>
        <w:gridCol w:w="1192"/>
        <w:gridCol w:w="32"/>
      </w:tblGrid>
      <w:tr w:rsidR="00A3447B" w:rsidRPr="00732675" w:rsidTr="00A3447B">
        <w:trPr>
          <w:gridAfter w:val="1"/>
          <w:wAfter w:w="32" w:type="dxa"/>
          <w:jc w:val="center"/>
        </w:trPr>
        <w:tc>
          <w:tcPr>
            <w:tcW w:w="1042" w:type="dxa"/>
            <w:gridSpan w:val="2"/>
            <w:vMerge w:val="restart"/>
            <w:tcBorders>
              <w:top w:val="single" w:sz="4" w:space="0" w:color="auto"/>
              <w:bottom w:val="single" w:sz="4" w:space="0" w:color="auto"/>
            </w:tcBorders>
            <w:vAlign w:val="bottom"/>
          </w:tcPr>
          <w:p w:rsidR="00A3447B" w:rsidRPr="00732675" w:rsidRDefault="00A3447B" w:rsidP="00732675">
            <w:pPr>
              <w:jc w:val="center"/>
              <w:rPr>
                <w:b/>
                <w:sz w:val="20"/>
                <w:szCs w:val="20"/>
              </w:rPr>
            </w:pPr>
            <w:r w:rsidRPr="00732675">
              <w:rPr>
                <w:b/>
                <w:sz w:val="20"/>
                <w:szCs w:val="20"/>
              </w:rPr>
              <w:t>Business</w:t>
            </w:r>
          </w:p>
          <w:p w:rsidR="00A3447B" w:rsidRPr="00732675" w:rsidRDefault="00A3447B" w:rsidP="00732675">
            <w:pPr>
              <w:jc w:val="center"/>
              <w:rPr>
                <w:b/>
                <w:sz w:val="20"/>
                <w:szCs w:val="20"/>
              </w:rPr>
            </w:pPr>
            <w:r w:rsidRPr="00732675">
              <w:rPr>
                <w:b/>
                <w:sz w:val="20"/>
                <w:szCs w:val="20"/>
              </w:rPr>
              <w:t>Unit</w:t>
            </w:r>
          </w:p>
        </w:tc>
        <w:tc>
          <w:tcPr>
            <w:tcW w:w="840" w:type="dxa"/>
            <w:vMerge w:val="restart"/>
            <w:tcBorders>
              <w:top w:val="single" w:sz="4" w:space="0" w:color="auto"/>
              <w:bottom w:val="single" w:sz="4" w:space="0" w:color="auto"/>
            </w:tcBorders>
            <w:tcMar>
              <w:top w:w="14" w:type="dxa"/>
              <w:left w:w="29" w:type="dxa"/>
              <w:bottom w:w="14" w:type="dxa"/>
              <w:right w:w="29" w:type="dxa"/>
            </w:tcMar>
            <w:vAlign w:val="bottom"/>
          </w:tcPr>
          <w:p w:rsidR="00A3447B" w:rsidRPr="00732675" w:rsidRDefault="00A3447B" w:rsidP="00732675">
            <w:pPr>
              <w:jc w:val="center"/>
              <w:rPr>
                <w:b/>
                <w:sz w:val="20"/>
                <w:szCs w:val="20"/>
              </w:rPr>
            </w:pPr>
            <w:r w:rsidRPr="00732675">
              <w:rPr>
                <w:b/>
                <w:sz w:val="20"/>
                <w:szCs w:val="20"/>
              </w:rPr>
              <w:t>Salary</w:t>
            </w:r>
          </w:p>
          <w:p w:rsidR="00A3447B" w:rsidRPr="00732675" w:rsidRDefault="00A3447B" w:rsidP="00732675">
            <w:pPr>
              <w:jc w:val="center"/>
              <w:rPr>
                <w:b/>
                <w:sz w:val="20"/>
                <w:szCs w:val="20"/>
              </w:rPr>
            </w:pPr>
            <w:r w:rsidRPr="00732675">
              <w:rPr>
                <w:b/>
                <w:sz w:val="20"/>
                <w:szCs w:val="20"/>
              </w:rPr>
              <w:t>Grade</w:t>
            </w:r>
          </w:p>
        </w:tc>
        <w:tc>
          <w:tcPr>
            <w:tcW w:w="1511" w:type="dxa"/>
            <w:vMerge w:val="restart"/>
            <w:tcBorders>
              <w:top w:val="single" w:sz="4" w:space="0" w:color="auto"/>
              <w:bottom w:val="single" w:sz="4" w:space="0" w:color="auto"/>
            </w:tcBorders>
            <w:tcMar>
              <w:left w:w="29" w:type="dxa"/>
              <w:right w:w="29" w:type="dxa"/>
            </w:tcMar>
            <w:vAlign w:val="bottom"/>
          </w:tcPr>
          <w:p w:rsidR="00A3447B" w:rsidRPr="00732675" w:rsidRDefault="00A3447B" w:rsidP="00732675">
            <w:pPr>
              <w:jc w:val="center"/>
              <w:rPr>
                <w:b/>
                <w:sz w:val="20"/>
                <w:szCs w:val="20"/>
              </w:rPr>
            </w:pPr>
            <w:r w:rsidRPr="00732675">
              <w:rPr>
                <w:b/>
                <w:sz w:val="20"/>
                <w:szCs w:val="20"/>
              </w:rPr>
              <w:t>Tenure</w:t>
            </w:r>
          </w:p>
        </w:tc>
        <w:tc>
          <w:tcPr>
            <w:tcW w:w="2444" w:type="dxa"/>
            <w:gridSpan w:val="3"/>
            <w:tcBorders>
              <w:top w:val="single" w:sz="4" w:space="0" w:color="auto"/>
            </w:tcBorders>
            <w:tcMar>
              <w:left w:w="29" w:type="dxa"/>
              <w:right w:w="29" w:type="dxa"/>
            </w:tcMar>
            <w:vAlign w:val="bottom"/>
          </w:tcPr>
          <w:p w:rsidR="00A3447B" w:rsidRPr="00732675" w:rsidRDefault="00A3447B" w:rsidP="00732675">
            <w:pPr>
              <w:jc w:val="center"/>
              <w:rPr>
                <w:b/>
                <w:bCs/>
                <w:sz w:val="20"/>
                <w:szCs w:val="20"/>
              </w:rPr>
            </w:pPr>
            <w:r w:rsidRPr="00732675">
              <w:rPr>
                <w:b/>
                <w:bCs/>
                <w:sz w:val="20"/>
                <w:szCs w:val="20"/>
              </w:rPr>
              <w:t>Proportion (Strongly) Agree</w:t>
            </w:r>
          </w:p>
        </w:tc>
        <w:tc>
          <w:tcPr>
            <w:tcW w:w="2384" w:type="dxa"/>
            <w:gridSpan w:val="2"/>
            <w:tcBorders>
              <w:top w:val="single" w:sz="4" w:space="0" w:color="auto"/>
            </w:tcBorders>
            <w:vAlign w:val="bottom"/>
          </w:tcPr>
          <w:p w:rsidR="00A3447B" w:rsidRPr="00732675" w:rsidRDefault="00A3447B" w:rsidP="00732675">
            <w:pPr>
              <w:jc w:val="center"/>
              <w:rPr>
                <w:b/>
                <w:bCs/>
                <w:sz w:val="20"/>
                <w:szCs w:val="20"/>
              </w:rPr>
            </w:pPr>
            <w:r>
              <w:rPr>
                <w:b/>
                <w:bCs/>
                <w:sz w:val="20"/>
                <w:szCs w:val="20"/>
              </w:rPr>
              <w:t xml:space="preserve">Avg Number of Classes </w:t>
            </w:r>
            <w:r>
              <w:rPr>
                <w:i/>
                <w:iCs/>
                <w:sz w:val="20"/>
                <w:szCs w:val="20"/>
                <w:vertAlign w:val="superscript"/>
              </w:rPr>
              <w:t>a</w:t>
            </w:r>
          </w:p>
        </w:tc>
      </w:tr>
      <w:tr w:rsidR="00A3447B" w:rsidRPr="00732675" w:rsidTr="00A3447B">
        <w:trPr>
          <w:gridAfter w:val="1"/>
          <w:wAfter w:w="32" w:type="dxa"/>
          <w:jc w:val="center"/>
        </w:trPr>
        <w:tc>
          <w:tcPr>
            <w:tcW w:w="1042" w:type="dxa"/>
            <w:gridSpan w:val="2"/>
            <w:vMerge/>
            <w:tcBorders>
              <w:bottom w:val="single" w:sz="4" w:space="0" w:color="auto"/>
            </w:tcBorders>
            <w:vAlign w:val="bottom"/>
          </w:tcPr>
          <w:p w:rsidR="00A3447B" w:rsidRPr="00732675" w:rsidRDefault="00A3447B" w:rsidP="00732675">
            <w:pPr>
              <w:jc w:val="both"/>
              <w:rPr>
                <w:b/>
                <w:sz w:val="20"/>
                <w:szCs w:val="20"/>
              </w:rPr>
            </w:pPr>
          </w:p>
        </w:tc>
        <w:tc>
          <w:tcPr>
            <w:tcW w:w="840" w:type="dxa"/>
            <w:vMerge/>
            <w:tcBorders>
              <w:bottom w:val="single" w:sz="4" w:space="0" w:color="auto"/>
            </w:tcBorders>
            <w:tcMar>
              <w:top w:w="14" w:type="dxa"/>
              <w:left w:w="29" w:type="dxa"/>
              <w:bottom w:w="14" w:type="dxa"/>
              <w:right w:w="29" w:type="dxa"/>
            </w:tcMar>
            <w:vAlign w:val="bottom"/>
          </w:tcPr>
          <w:p w:rsidR="00A3447B" w:rsidRPr="00732675" w:rsidRDefault="00A3447B" w:rsidP="00732675">
            <w:pPr>
              <w:jc w:val="both"/>
              <w:rPr>
                <w:b/>
                <w:sz w:val="20"/>
                <w:szCs w:val="20"/>
              </w:rPr>
            </w:pPr>
          </w:p>
        </w:tc>
        <w:tc>
          <w:tcPr>
            <w:tcW w:w="1511" w:type="dxa"/>
            <w:vMerge/>
            <w:tcBorders>
              <w:bottom w:val="single" w:sz="4" w:space="0" w:color="auto"/>
            </w:tcBorders>
            <w:tcMar>
              <w:left w:w="29" w:type="dxa"/>
              <w:right w:w="29" w:type="dxa"/>
            </w:tcMar>
            <w:vAlign w:val="bottom"/>
          </w:tcPr>
          <w:p w:rsidR="00A3447B" w:rsidRPr="00732675" w:rsidRDefault="00A3447B" w:rsidP="00732675">
            <w:pPr>
              <w:jc w:val="both"/>
              <w:rPr>
                <w:b/>
                <w:sz w:val="20"/>
                <w:szCs w:val="20"/>
              </w:rPr>
            </w:pPr>
          </w:p>
        </w:tc>
        <w:tc>
          <w:tcPr>
            <w:tcW w:w="794" w:type="dxa"/>
            <w:tcBorders>
              <w:bottom w:val="single" w:sz="4" w:space="0" w:color="auto"/>
            </w:tcBorders>
            <w:tcMar>
              <w:left w:w="29" w:type="dxa"/>
              <w:right w:w="29" w:type="dxa"/>
            </w:tcMar>
            <w:vAlign w:val="bottom"/>
          </w:tcPr>
          <w:p w:rsidR="00A3447B" w:rsidRPr="00732675" w:rsidRDefault="00A3447B" w:rsidP="00732675">
            <w:pPr>
              <w:jc w:val="center"/>
              <w:rPr>
                <w:b/>
                <w:bCs/>
                <w:sz w:val="20"/>
                <w:szCs w:val="20"/>
              </w:rPr>
            </w:pPr>
            <w:r w:rsidRPr="00732675">
              <w:rPr>
                <w:b/>
                <w:bCs/>
                <w:sz w:val="20"/>
                <w:szCs w:val="20"/>
              </w:rPr>
              <w:t>Q5</w:t>
            </w:r>
          </w:p>
        </w:tc>
        <w:tc>
          <w:tcPr>
            <w:tcW w:w="825" w:type="dxa"/>
            <w:tcBorders>
              <w:bottom w:val="single" w:sz="4" w:space="0" w:color="auto"/>
            </w:tcBorders>
            <w:tcMar>
              <w:left w:w="29" w:type="dxa"/>
              <w:right w:w="29" w:type="dxa"/>
            </w:tcMar>
            <w:vAlign w:val="bottom"/>
          </w:tcPr>
          <w:p w:rsidR="00A3447B" w:rsidRPr="00732675" w:rsidRDefault="00A3447B" w:rsidP="00732675">
            <w:pPr>
              <w:jc w:val="center"/>
              <w:rPr>
                <w:b/>
                <w:bCs/>
                <w:sz w:val="20"/>
                <w:szCs w:val="20"/>
              </w:rPr>
            </w:pPr>
            <w:r w:rsidRPr="00732675">
              <w:rPr>
                <w:b/>
                <w:bCs/>
                <w:sz w:val="20"/>
                <w:szCs w:val="20"/>
              </w:rPr>
              <w:t>Q12</w:t>
            </w:r>
          </w:p>
        </w:tc>
        <w:tc>
          <w:tcPr>
            <w:tcW w:w="825" w:type="dxa"/>
            <w:tcBorders>
              <w:bottom w:val="single" w:sz="4" w:space="0" w:color="auto"/>
            </w:tcBorders>
            <w:tcMar>
              <w:left w:w="29" w:type="dxa"/>
              <w:right w:w="29" w:type="dxa"/>
            </w:tcMar>
            <w:vAlign w:val="bottom"/>
          </w:tcPr>
          <w:p w:rsidR="00A3447B" w:rsidRPr="00732675" w:rsidRDefault="00A3447B" w:rsidP="00732675">
            <w:pPr>
              <w:jc w:val="center"/>
              <w:rPr>
                <w:b/>
                <w:bCs/>
                <w:sz w:val="20"/>
                <w:szCs w:val="20"/>
              </w:rPr>
            </w:pPr>
            <w:r w:rsidRPr="00732675">
              <w:rPr>
                <w:b/>
                <w:bCs/>
                <w:sz w:val="20"/>
                <w:szCs w:val="20"/>
              </w:rPr>
              <w:t>Q15</w:t>
            </w:r>
          </w:p>
        </w:tc>
        <w:tc>
          <w:tcPr>
            <w:tcW w:w="1192" w:type="dxa"/>
            <w:tcBorders>
              <w:bottom w:val="single" w:sz="4" w:space="0" w:color="auto"/>
            </w:tcBorders>
            <w:vAlign w:val="bottom"/>
          </w:tcPr>
          <w:p w:rsidR="00A3447B" w:rsidRDefault="00A3447B" w:rsidP="00AA6371">
            <w:pPr>
              <w:jc w:val="center"/>
              <w:rPr>
                <w:b/>
                <w:bCs/>
                <w:sz w:val="20"/>
                <w:szCs w:val="20"/>
              </w:rPr>
            </w:pPr>
            <w:r>
              <w:rPr>
                <w:b/>
                <w:bCs/>
                <w:sz w:val="20"/>
                <w:szCs w:val="20"/>
              </w:rPr>
              <w:t>Mean</w:t>
            </w:r>
          </w:p>
        </w:tc>
        <w:tc>
          <w:tcPr>
            <w:tcW w:w="1192" w:type="dxa"/>
            <w:tcBorders>
              <w:bottom w:val="single" w:sz="4" w:space="0" w:color="auto"/>
            </w:tcBorders>
            <w:vAlign w:val="bottom"/>
          </w:tcPr>
          <w:p w:rsidR="00A3447B" w:rsidRDefault="00A3447B" w:rsidP="00AA6371">
            <w:pPr>
              <w:jc w:val="center"/>
              <w:rPr>
                <w:b/>
                <w:bCs/>
                <w:sz w:val="20"/>
                <w:szCs w:val="20"/>
              </w:rPr>
            </w:pPr>
            <w:r>
              <w:rPr>
                <w:b/>
                <w:bCs/>
                <w:sz w:val="20"/>
                <w:szCs w:val="20"/>
              </w:rPr>
              <w:t xml:space="preserve">SE </w:t>
            </w:r>
            <w:r>
              <w:rPr>
                <w:i/>
                <w:iCs/>
                <w:sz w:val="20"/>
                <w:szCs w:val="20"/>
                <w:vertAlign w:val="superscript"/>
              </w:rPr>
              <w:t>b</w:t>
            </w:r>
          </w:p>
        </w:tc>
      </w:tr>
      <w:tr w:rsidR="00E20218" w:rsidRPr="00732675" w:rsidTr="00AA6371">
        <w:trPr>
          <w:gridAfter w:val="1"/>
          <w:wAfter w:w="32" w:type="dxa"/>
          <w:jc w:val="center"/>
        </w:trPr>
        <w:tc>
          <w:tcPr>
            <w:tcW w:w="1042" w:type="dxa"/>
            <w:gridSpan w:val="2"/>
            <w:tcBorders>
              <w:top w:val="single" w:sz="4" w:space="0" w:color="auto"/>
            </w:tcBorders>
            <w:vAlign w:val="bottom"/>
          </w:tcPr>
          <w:p w:rsidR="00E20218" w:rsidRPr="00732675" w:rsidRDefault="00E20218" w:rsidP="00732675">
            <w:pPr>
              <w:jc w:val="center"/>
              <w:rPr>
                <w:sz w:val="20"/>
                <w:szCs w:val="20"/>
              </w:rPr>
            </w:pPr>
            <w:r w:rsidRPr="00732675">
              <w:rPr>
                <w:sz w:val="20"/>
                <w:szCs w:val="20"/>
              </w:rPr>
              <w:t>SR</w:t>
            </w:r>
          </w:p>
        </w:tc>
        <w:tc>
          <w:tcPr>
            <w:tcW w:w="840" w:type="dxa"/>
            <w:tcBorders>
              <w:top w:val="single" w:sz="4" w:space="0" w:color="auto"/>
            </w:tcBorders>
            <w:tcMar>
              <w:top w:w="14" w:type="dxa"/>
              <w:left w:w="29" w:type="dxa"/>
              <w:bottom w:w="14" w:type="dxa"/>
              <w:right w:w="29" w:type="dxa"/>
            </w:tcMar>
            <w:vAlign w:val="bottom"/>
          </w:tcPr>
          <w:p w:rsidR="00E20218" w:rsidRPr="00732675" w:rsidRDefault="00E20218" w:rsidP="00732675">
            <w:pPr>
              <w:jc w:val="center"/>
              <w:rPr>
                <w:sz w:val="20"/>
                <w:szCs w:val="20"/>
              </w:rPr>
            </w:pPr>
          </w:p>
        </w:tc>
        <w:tc>
          <w:tcPr>
            <w:tcW w:w="1511" w:type="dxa"/>
            <w:tcBorders>
              <w:top w:val="single" w:sz="4" w:space="0" w:color="auto"/>
            </w:tcBorders>
            <w:tcMar>
              <w:left w:w="29" w:type="dxa"/>
              <w:right w:w="29" w:type="dxa"/>
            </w:tcMar>
            <w:vAlign w:val="bottom"/>
          </w:tcPr>
          <w:p w:rsidR="00E20218" w:rsidRPr="00732675" w:rsidRDefault="00E20218" w:rsidP="00732675">
            <w:pPr>
              <w:jc w:val="center"/>
              <w:rPr>
                <w:sz w:val="20"/>
                <w:szCs w:val="20"/>
              </w:rPr>
            </w:pPr>
          </w:p>
        </w:tc>
        <w:tc>
          <w:tcPr>
            <w:tcW w:w="794" w:type="dxa"/>
            <w:tcBorders>
              <w:top w:val="single" w:sz="4" w:space="0" w:color="auto"/>
            </w:tcBorders>
            <w:shd w:val="clear" w:color="auto" w:fill="auto"/>
            <w:tcMar>
              <w:left w:w="29" w:type="dxa"/>
              <w:right w:w="29" w:type="dxa"/>
            </w:tcMar>
            <w:vAlign w:val="bottom"/>
          </w:tcPr>
          <w:p w:rsidR="00E20218" w:rsidRDefault="00E20218">
            <w:pPr>
              <w:jc w:val="right"/>
              <w:rPr>
                <w:sz w:val="20"/>
                <w:szCs w:val="20"/>
              </w:rPr>
            </w:pPr>
            <w:r>
              <w:rPr>
                <w:sz w:val="20"/>
                <w:szCs w:val="20"/>
              </w:rPr>
              <w:t>0.84</w:t>
            </w:r>
          </w:p>
        </w:tc>
        <w:tc>
          <w:tcPr>
            <w:tcW w:w="825" w:type="dxa"/>
            <w:tcBorders>
              <w:top w:val="single" w:sz="4" w:space="0" w:color="auto"/>
            </w:tcBorders>
            <w:shd w:val="clear" w:color="auto" w:fill="auto"/>
            <w:tcMar>
              <w:left w:w="29" w:type="dxa"/>
              <w:right w:w="29" w:type="dxa"/>
            </w:tcMar>
            <w:vAlign w:val="bottom"/>
          </w:tcPr>
          <w:p w:rsidR="00E20218" w:rsidRDefault="00E20218">
            <w:pPr>
              <w:jc w:val="right"/>
              <w:rPr>
                <w:sz w:val="20"/>
                <w:szCs w:val="20"/>
              </w:rPr>
            </w:pPr>
            <w:r>
              <w:rPr>
                <w:sz w:val="20"/>
                <w:szCs w:val="20"/>
              </w:rPr>
              <w:t>0.80</w:t>
            </w:r>
          </w:p>
        </w:tc>
        <w:tc>
          <w:tcPr>
            <w:tcW w:w="825" w:type="dxa"/>
            <w:tcBorders>
              <w:top w:val="single" w:sz="4" w:space="0" w:color="auto"/>
            </w:tcBorders>
            <w:shd w:val="clear" w:color="auto" w:fill="auto"/>
            <w:tcMar>
              <w:left w:w="29" w:type="dxa"/>
              <w:right w:w="29" w:type="dxa"/>
            </w:tcMar>
            <w:vAlign w:val="bottom"/>
          </w:tcPr>
          <w:p w:rsidR="00E20218" w:rsidRDefault="00E20218">
            <w:pPr>
              <w:jc w:val="right"/>
              <w:rPr>
                <w:sz w:val="20"/>
                <w:szCs w:val="20"/>
              </w:rPr>
            </w:pPr>
            <w:r>
              <w:rPr>
                <w:sz w:val="20"/>
                <w:szCs w:val="20"/>
              </w:rPr>
              <w:t>0.69</w:t>
            </w:r>
          </w:p>
        </w:tc>
        <w:tc>
          <w:tcPr>
            <w:tcW w:w="1192" w:type="dxa"/>
            <w:tcBorders>
              <w:top w:val="single" w:sz="4" w:space="0" w:color="auto"/>
            </w:tcBorders>
            <w:vAlign w:val="bottom"/>
          </w:tcPr>
          <w:p w:rsidR="00E20218" w:rsidRDefault="00E20218" w:rsidP="00AA6371">
            <w:pPr>
              <w:jc w:val="right"/>
              <w:rPr>
                <w:sz w:val="20"/>
                <w:szCs w:val="20"/>
              </w:rPr>
            </w:pPr>
            <w:r>
              <w:rPr>
                <w:sz w:val="20"/>
                <w:szCs w:val="20"/>
              </w:rPr>
              <w:t>18.1</w:t>
            </w:r>
          </w:p>
        </w:tc>
        <w:tc>
          <w:tcPr>
            <w:tcW w:w="1192" w:type="dxa"/>
            <w:tcBorders>
              <w:top w:val="single" w:sz="4" w:space="0" w:color="auto"/>
            </w:tcBorders>
            <w:vAlign w:val="bottom"/>
          </w:tcPr>
          <w:p w:rsidR="00E20218" w:rsidRDefault="00E20218">
            <w:pPr>
              <w:jc w:val="right"/>
              <w:rPr>
                <w:sz w:val="20"/>
                <w:szCs w:val="20"/>
              </w:rPr>
            </w:pPr>
            <w:ins w:id="98" w:author="Jill A. Dever" w:date="2010-07-09T16:35:00Z">
              <w:r>
                <w:rPr>
                  <w:sz w:val="20"/>
                  <w:szCs w:val="20"/>
                </w:rPr>
                <w:t>0.97</w:t>
              </w:r>
            </w:ins>
          </w:p>
        </w:tc>
      </w:tr>
      <w:tr w:rsidR="00E20218" w:rsidRPr="00732675" w:rsidTr="00AA6371">
        <w:trPr>
          <w:gridAfter w:val="1"/>
          <w:wAfter w:w="32" w:type="dxa"/>
          <w:jc w:val="center"/>
        </w:trPr>
        <w:tc>
          <w:tcPr>
            <w:tcW w:w="1042" w:type="dxa"/>
            <w:gridSpan w:val="2"/>
            <w:vAlign w:val="bottom"/>
          </w:tcPr>
          <w:p w:rsidR="00E20218" w:rsidRPr="00732675" w:rsidRDefault="00E20218" w:rsidP="00732675">
            <w:pPr>
              <w:jc w:val="center"/>
              <w:rPr>
                <w:sz w:val="20"/>
                <w:szCs w:val="20"/>
              </w:rPr>
            </w:pPr>
            <w:r w:rsidRPr="00732675">
              <w:rPr>
                <w:sz w:val="20"/>
                <w:szCs w:val="20"/>
              </w:rPr>
              <w:t>CR</w:t>
            </w:r>
          </w:p>
        </w:tc>
        <w:tc>
          <w:tcPr>
            <w:tcW w:w="840" w:type="dxa"/>
            <w:tcMar>
              <w:top w:w="14" w:type="dxa"/>
              <w:left w:w="29" w:type="dxa"/>
              <w:bottom w:w="14" w:type="dxa"/>
              <w:right w:w="29" w:type="dxa"/>
            </w:tcMar>
            <w:vAlign w:val="bottom"/>
          </w:tcPr>
          <w:p w:rsidR="00E20218" w:rsidRPr="00732675" w:rsidRDefault="00E20218" w:rsidP="00732675">
            <w:pPr>
              <w:jc w:val="center"/>
              <w:rPr>
                <w:sz w:val="20"/>
                <w:szCs w:val="20"/>
              </w:rPr>
            </w:pP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0.91</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0.87</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0.85</w:t>
            </w:r>
          </w:p>
        </w:tc>
        <w:tc>
          <w:tcPr>
            <w:tcW w:w="1192" w:type="dxa"/>
            <w:vAlign w:val="bottom"/>
          </w:tcPr>
          <w:p w:rsidR="00E20218" w:rsidRDefault="00E20218" w:rsidP="00AA6371">
            <w:pPr>
              <w:jc w:val="right"/>
              <w:rPr>
                <w:sz w:val="20"/>
                <w:szCs w:val="20"/>
              </w:rPr>
            </w:pPr>
            <w:r>
              <w:rPr>
                <w:sz w:val="20"/>
                <w:szCs w:val="20"/>
              </w:rPr>
              <w:t>11.5</w:t>
            </w:r>
          </w:p>
        </w:tc>
        <w:tc>
          <w:tcPr>
            <w:tcW w:w="1192" w:type="dxa"/>
            <w:vAlign w:val="bottom"/>
          </w:tcPr>
          <w:p w:rsidR="00E20218" w:rsidRDefault="00E20218">
            <w:pPr>
              <w:jc w:val="right"/>
              <w:rPr>
                <w:sz w:val="20"/>
                <w:szCs w:val="20"/>
              </w:rPr>
            </w:pPr>
            <w:ins w:id="99" w:author="Jill A. Dever" w:date="2010-07-09T16:35:00Z">
              <w:r>
                <w:rPr>
                  <w:sz w:val="20"/>
                  <w:szCs w:val="20"/>
                </w:rPr>
                <w:t>0.31</w:t>
              </w:r>
            </w:ins>
          </w:p>
        </w:tc>
      </w:tr>
      <w:tr w:rsidR="00E20218" w:rsidRPr="00732675" w:rsidTr="00AA6371">
        <w:trPr>
          <w:gridAfter w:val="1"/>
          <w:wAfter w:w="32" w:type="dxa"/>
          <w:jc w:val="center"/>
        </w:trPr>
        <w:tc>
          <w:tcPr>
            <w:tcW w:w="1042" w:type="dxa"/>
            <w:gridSpan w:val="2"/>
            <w:vAlign w:val="bottom"/>
          </w:tcPr>
          <w:p w:rsidR="00E20218" w:rsidRPr="00732675" w:rsidRDefault="00E20218" w:rsidP="00732675">
            <w:pPr>
              <w:jc w:val="center"/>
              <w:rPr>
                <w:sz w:val="20"/>
                <w:szCs w:val="20"/>
              </w:rPr>
            </w:pPr>
            <w:r w:rsidRPr="00732675">
              <w:rPr>
                <w:sz w:val="20"/>
                <w:szCs w:val="20"/>
              </w:rPr>
              <w:t>FO</w:t>
            </w:r>
          </w:p>
        </w:tc>
        <w:tc>
          <w:tcPr>
            <w:tcW w:w="840" w:type="dxa"/>
            <w:tcMar>
              <w:top w:w="14" w:type="dxa"/>
              <w:left w:w="29" w:type="dxa"/>
              <w:bottom w:w="14" w:type="dxa"/>
              <w:right w:w="29" w:type="dxa"/>
            </w:tcMar>
            <w:vAlign w:val="bottom"/>
          </w:tcPr>
          <w:p w:rsidR="00E20218" w:rsidRPr="00732675" w:rsidRDefault="00E20218" w:rsidP="00732675">
            <w:pPr>
              <w:jc w:val="center"/>
              <w:rPr>
                <w:sz w:val="20"/>
                <w:szCs w:val="20"/>
              </w:rPr>
            </w:pP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0.67</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0.63</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0.60</w:t>
            </w:r>
          </w:p>
        </w:tc>
        <w:tc>
          <w:tcPr>
            <w:tcW w:w="1192" w:type="dxa"/>
            <w:vAlign w:val="bottom"/>
          </w:tcPr>
          <w:p w:rsidR="00E20218" w:rsidRDefault="00E20218" w:rsidP="00AA6371">
            <w:pPr>
              <w:jc w:val="right"/>
              <w:rPr>
                <w:sz w:val="20"/>
                <w:szCs w:val="20"/>
              </w:rPr>
            </w:pPr>
            <w:r>
              <w:rPr>
                <w:sz w:val="20"/>
                <w:szCs w:val="20"/>
              </w:rPr>
              <w:t>8.9</w:t>
            </w:r>
          </w:p>
        </w:tc>
        <w:tc>
          <w:tcPr>
            <w:tcW w:w="1192" w:type="dxa"/>
            <w:vAlign w:val="bottom"/>
          </w:tcPr>
          <w:p w:rsidR="00E20218" w:rsidRDefault="00E20218">
            <w:pPr>
              <w:jc w:val="right"/>
              <w:rPr>
                <w:sz w:val="20"/>
                <w:szCs w:val="20"/>
              </w:rPr>
            </w:pPr>
            <w:ins w:id="100" w:author="Jill A. Dever" w:date="2010-07-09T16:35:00Z">
              <w:r>
                <w:rPr>
                  <w:sz w:val="20"/>
                  <w:szCs w:val="20"/>
                </w:rPr>
                <w:t>0.17</w:t>
              </w:r>
            </w:ins>
          </w:p>
        </w:tc>
      </w:tr>
      <w:tr w:rsidR="00E20218" w:rsidRPr="00732675" w:rsidTr="00AA6371">
        <w:trPr>
          <w:gridAfter w:val="1"/>
          <w:wAfter w:w="32" w:type="dxa"/>
          <w:jc w:val="center"/>
        </w:trPr>
        <w:tc>
          <w:tcPr>
            <w:tcW w:w="1042" w:type="dxa"/>
            <w:gridSpan w:val="2"/>
            <w:vAlign w:val="bottom"/>
          </w:tcPr>
          <w:p w:rsidR="00E20218" w:rsidRPr="00732675" w:rsidRDefault="00E20218" w:rsidP="00732675">
            <w:pPr>
              <w:spacing w:before="120"/>
              <w:jc w:val="center"/>
              <w:rPr>
                <w:sz w:val="20"/>
                <w:szCs w:val="20"/>
              </w:rPr>
            </w:pPr>
            <w:r w:rsidRPr="00732675">
              <w:rPr>
                <w:sz w:val="20"/>
                <w:szCs w:val="20"/>
              </w:rPr>
              <w:t>SR</w:t>
            </w:r>
          </w:p>
        </w:tc>
        <w:tc>
          <w:tcPr>
            <w:tcW w:w="840" w:type="dxa"/>
            <w:tcMar>
              <w:top w:w="14" w:type="dxa"/>
              <w:left w:w="29" w:type="dxa"/>
              <w:bottom w:w="14" w:type="dxa"/>
              <w:right w:w="29" w:type="dxa"/>
            </w:tcMar>
            <w:vAlign w:val="bottom"/>
          </w:tcPr>
          <w:p w:rsidR="00E20218" w:rsidRPr="00732675" w:rsidRDefault="00E20218" w:rsidP="00732675">
            <w:pPr>
              <w:spacing w:before="120"/>
              <w:rPr>
                <w:sz w:val="20"/>
                <w:szCs w:val="20"/>
              </w:rPr>
            </w:pPr>
            <w:r w:rsidRPr="00732675">
              <w:rPr>
                <w:sz w:val="20"/>
                <w:szCs w:val="20"/>
              </w:rPr>
              <w:t>A1-A3</w:t>
            </w:r>
          </w:p>
        </w:tc>
        <w:tc>
          <w:tcPr>
            <w:tcW w:w="1511" w:type="dxa"/>
            <w:tcMar>
              <w:left w:w="29" w:type="dxa"/>
              <w:right w:w="29" w:type="dxa"/>
            </w:tcMar>
            <w:vAlign w:val="bottom"/>
          </w:tcPr>
          <w:p w:rsidR="00E20218" w:rsidRPr="00732675" w:rsidRDefault="00E20218" w:rsidP="00732675">
            <w:pPr>
              <w:spacing w:before="120"/>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0.82</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0.78</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0.68</w:t>
            </w:r>
          </w:p>
        </w:tc>
        <w:tc>
          <w:tcPr>
            <w:tcW w:w="1192" w:type="dxa"/>
            <w:vAlign w:val="bottom"/>
          </w:tcPr>
          <w:p w:rsidR="00E20218" w:rsidRDefault="00E20218" w:rsidP="00AA6371">
            <w:pPr>
              <w:jc w:val="right"/>
              <w:rPr>
                <w:sz w:val="20"/>
                <w:szCs w:val="20"/>
              </w:rPr>
            </w:pPr>
            <w:r>
              <w:rPr>
                <w:sz w:val="20"/>
                <w:szCs w:val="20"/>
              </w:rPr>
              <w:t>10.7</w:t>
            </w:r>
          </w:p>
        </w:tc>
        <w:tc>
          <w:tcPr>
            <w:tcW w:w="1192" w:type="dxa"/>
            <w:vAlign w:val="bottom"/>
          </w:tcPr>
          <w:p w:rsidR="00E20218" w:rsidRDefault="00E20218">
            <w:pPr>
              <w:jc w:val="right"/>
              <w:rPr>
                <w:sz w:val="20"/>
                <w:szCs w:val="20"/>
              </w:rPr>
            </w:pPr>
            <w:ins w:id="101" w:author="Jill A. Dever" w:date="2010-07-09T16:35:00Z">
              <w:r>
                <w:rPr>
                  <w:sz w:val="20"/>
                  <w:szCs w:val="20"/>
                </w:rPr>
                <w:t>0.65</w:t>
              </w:r>
            </w:ins>
          </w:p>
        </w:tc>
      </w:tr>
      <w:tr w:rsidR="00E20218" w:rsidRPr="00732675" w:rsidTr="00AA6371">
        <w:trPr>
          <w:gridAfter w:val="1"/>
          <w:wAfter w:w="32" w:type="dxa"/>
          <w:jc w:val="center"/>
        </w:trPr>
        <w:tc>
          <w:tcPr>
            <w:tcW w:w="1042" w:type="dxa"/>
            <w:gridSpan w:val="2"/>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R1-R5</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0.81</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0.77</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0.67</w:t>
            </w:r>
          </w:p>
        </w:tc>
        <w:tc>
          <w:tcPr>
            <w:tcW w:w="1192" w:type="dxa"/>
            <w:vAlign w:val="bottom"/>
          </w:tcPr>
          <w:p w:rsidR="00E20218" w:rsidRDefault="00E20218" w:rsidP="00AA6371">
            <w:pPr>
              <w:jc w:val="right"/>
              <w:rPr>
                <w:sz w:val="20"/>
                <w:szCs w:val="20"/>
              </w:rPr>
            </w:pPr>
            <w:r>
              <w:rPr>
                <w:sz w:val="20"/>
                <w:szCs w:val="20"/>
              </w:rPr>
              <w:t>23.5</w:t>
            </w:r>
          </w:p>
        </w:tc>
        <w:tc>
          <w:tcPr>
            <w:tcW w:w="1192" w:type="dxa"/>
            <w:vAlign w:val="bottom"/>
          </w:tcPr>
          <w:p w:rsidR="00E20218" w:rsidRDefault="00E20218">
            <w:pPr>
              <w:jc w:val="right"/>
              <w:rPr>
                <w:sz w:val="20"/>
                <w:szCs w:val="20"/>
              </w:rPr>
            </w:pPr>
            <w:ins w:id="102" w:author="Jill A. Dever" w:date="2010-07-09T16:35:00Z">
              <w:r>
                <w:rPr>
                  <w:sz w:val="20"/>
                  <w:szCs w:val="20"/>
                </w:rPr>
                <w:t>2.27</w:t>
              </w:r>
            </w:ins>
          </w:p>
        </w:tc>
      </w:tr>
      <w:tr w:rsidR="00E20218" w:rsidRPr="00732675" w:rsidTr="00AA6371">
        <w:trPr>
          <w:gridAfter w:val="1"/>
          <w:wAfter w:w="32" w:type="dxa"/>
          <w:jc w:val="center"/>
        </w:trPr>
        <w:tc>
          <w:tcPr>
            <w:tcW w:w="1042" w:type="dxa"/>
            <w:gridSpan w:val="2"/>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M1-M3</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0.92</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0.88</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0.76</w:t>
            </w:r>
          </w:p>
        </w:tc>
        <w:tc>
          <w:tcPr>
            <w:tcW w:w="1192" w:type="dxa"/>
            <w:vAlign w:val="bottom"/>
          </w:tcPr>
          <w:p w:rsidR="00E20218" w:rsidRDefault="00E20218" w:rsidP="00AA6371">
            <w:pPr>
              <w:jc w:val="right"/>
              <w:rPr>
                <w:sz w:val="20"/>
                <w:szCs w:val="20"/>
              </w:rPr>
            </w:pPr>
            <w:r>
              <w:rPr>
                <w:sz w:val="20"/>
                <w:szCs w:val="20"/>
              </w:rPr>
              <w:t>6.6</w:t>
            </w:r>
          </w:p>
        </w:tc>
        <w:tc>
          <w:tcPr>
            <w:tcW w:w="1192" w:type="dxa"/>
            <w:vAlign w:val="bottom"/>
          </w:tcPr>
          <w:p w:rsidR="00E20218" w:rsidRDefault="00E20218">
            <w:pPr>
              <w:jc w:val="right"/>
              <w:rPr>
                <w:sz w:val="20"/>
                <w:szCs w:val="20"/>
              </w:rPr>
            </w:pPr>
            <w:ins w:id="103" w:author="Jill A. Dever" w:date="2010-07-09T16:35:00Z">
              <w:r>
                <w:rPr>
                  <w:sz w:val="20"/>
                  <w:szCs w:val="20"/>
                </w:rPr>
                <w:t>0.30</w:t>
              </w:r>
            </w:ins>
          </w:p>
        </w:tc>
      </w:tr>
      <w:tr w:rsidR="00E20218" w:rsidRPr="00732675" w:rsidTr="00AA6371">
        <w:trPr>
          <w:gridAfter w:val="1"/>
          <w:wAfter w:w="32" w:type="dxa"/>
          <w:jc w:val="center"/>
        </w:trPr>
        <w:tc>
          <w:tcPr>
            <w:tcW w:w="1042" w:type="dxa"/>
            <w:gridSpan w:val="2"/>
            <w:vAlign w:val="bottom"/>
          </w:tcPr>
          <w:p w:rsidR="00E20218" w:rsidRPr="00732675" w:rsidRDefault="00E20218" w:rsidP="00732675">
            <w:pPr>
              <w:jc w:val="center"/>
              <w:rPr>
                <w:sz w:val="20"/>
                <w:szCs w:val="20"/>
              </w:rPr>
            </w:pPr>
            <w:r w:rsidRPr="00732675">
              <w:rPr>
                <w:sz w:val="20"/>
                <w:szCs w:val="20"/>
              </w:rPr>
              <w:t>CR</w:t>
            </w: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A1-A3</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0.93</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0.88</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0.86</w:t>
            </w:r>
          </w:p>
        </w:tc>
        <w:tc>
          <w:tcPr>
            <w:tcW w:w="1192" w:type="dxa"/>
            <w:vAlign w:val="bottom"/>
          </w:tcPr>
          <w:p w:rsidR="00E20218" w:rsidRDefault="00E20218" w:rsidP="00AA6371">
            <w:pPr>
              <w:jc w:val="right"/>
              <w:rPr>
                <w:sz w:val="20"/>
                <w:szCs w:val="20"/>
              </w:rPr>
            </w:pPr>
            <w:r>
              <w:rPr>
                <w:sz w:val="20"/>
                <w:szCs w:val="20"/>
              </w:rPr>
              <w:t>8.4</w:t>
            </w:r>
          </w:p>
        </w:tc>
        <w:tc>
          <w:tcPr>
            <w:tcW w:w="1192" w:type="dxa"/>
            <w:vAlign w:val="bottom"/>
          </w:tcPr>
          <w:p w:rsidR="00E20218" w:rsidRDefault="00E20218">
            <w:pPr>
              <w:jc w:val="right"/>
              <w:rPr>
                <w:sz w:val="20"/>
                <w:szCs w:val="20"/>
              </w:rPr>
            </w:pPr>
            <w:ins w:id="104" w:author="Jill A. Dever" w:date="2010-07-09T16:35:00Z">
              <w:r>
                <w:rPr>
                  <w:sz w:val="20"/>
                  <w:szCs w:val="20"/>
                </w:rPr>
                <w:t>0.36</w:t>
              </w:r>
            </w:ins>
          </w:p>
        </w:tc>
      </w:tr>
      <w:tr w:rsidR="00E20218" w:rsidRPr="00732675" w:rsidTr="00AA6371">
        <w:trPr>
          <w:gridAfter w:val="1"/>
          <w:wAfter w:w="32" w:type="dxa"/>
          <w:jc w:val="center"/>
        </w:trPr>
        <w:tc>
          <w:tcPr>
            <w:tcW w:w="1042" w:type="dxa"/>
            <w:gridSpan w:val="2"/>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R1-R5</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0.86</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0.82</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0.80</w:t>
            </w:r>
          </w:p>
        </w:tc>
        <w:tc>
          <w:tcPr>
            <w:tcW w:w="1192" w:type="dxa"/>
            <w:vAlign w:val="bottom"/>
          </w:tcPr>
          <w:p w:rsidR="00E20218" w:rsidRDefault="00E20218" w:rsidP="00AA6371">
            <w:pPr>
              <w:jc w:val="right"/>
              <w:rPr>
                <w:sz w:val="20"/>
                <w:szCs w:val="20"/>
              </w:rPr>
            </w:pPr>
            <w:r>
              <w:rPr>
                <w:sz w:val="20"/>
                <w:szCs w:val="20"/>
              </w:rPr>
              <w:t>20.4</w:t>
            </w:r>
          </w:p>
        </w:tc>
        <w:tc>
          <w:tcPr>
            <w:tcW w:w="1192" w:type="dxa"/>
            <w:vAlign w:val="bottom"/>
          </w:tcPr>
          <w:p w:rsidR="00E20218" w:rsidRDefault="00E20218">
            <w:pPr>
              <w:jc w:val="right"/>
              <w:rPr>
                <w:sz w:val="20"/>
                <w:szCs w:val="20"/>
              </w:rPr>
            </w:pPr>
            <w:ins w:id="105" w:author="Jill A. Dever" w:date="2010-07-09T16:35:00Z">
              <w:r>
                <w:rPr>
                  <w:sz w:val="20"/>
                  <w:szCs w:val="20"/>
                </w:rPr>
                <w:t>2.10</w:t>
              </w:r>
            </w:ins>
          </w:p>
        </w:tc>
      </w:tr>
      <w:tr w:rsidR="00E20218" w:rsidRPr="00732675" w:rsidTr="00AA6371">
        <w:trPr>
          <w:gridAfter w:val="1"/>
          <w:wAfter w:w="32" w:type="dxa"/>
          <w:jc w:val="center"/>
        </w:trPr>
        <w:tc>
          <w:tcPr>
            <w:tcW w:w="1042" w:type="dxa"/>
            <w:gridSpan w:val="2"/>
            <w:tcBorders>
              <w:bottom w:val="single" w:sz="4" w:space="0" w:color="auto"/>
            </w:tcBorders>
            <w:vAlign w:val="bottom"/>
          </w:tcPr>
          <w:p w:rsidR="00E20218" w:rsidRPr="00732675" w:rsidRDefault="00E20218" w:rsidP="00732675">
            <w:pPr>
              <w:jc w:val="center"/>
              <w:rPr>
                <w:sz w:val="20"/>
                <w:szCs w:val="20"/>
              </w:rPr>
            </w:pPr>
          </w:p>
        </w:tc>
        <w:tc>
          <w:tcPr>
            <w:tcW w:w="840" w:type="dxa"/>
            <w:tcBorders>
              <w:bottom w:val="single" w:sz="4" w:space="0" w:color="auto"/>
            </w:tcBorders>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M1-M3</w:t>
            </w:r>
          </w:p>
        </w:tc>
        <w:tc>
          <w:tcPr>
            <w:tcW w:w="1511" w:type="dxa"/>
            <w:tcBorders>
              <w:bottom w:val="single" w:sz="4" w:space="0" w:color="auto"/>
            </w:tcBorders>
            <w:tcMar>
              <w:left w:w="29" w:type="dxa"/>
              <w:right w:w="29" w:type="dxa"/>
            </w:tcMar>
            <w:vAlign w:val="bottom"/>
          </w:tcPr>
          <w:p w:rsidR="00E20218" w:rsidRPr="00732675" w:rsidRDefault="00E20218" w:rsidP="00732675">
            <w:pPr>
              <w:jc w:val="center"/>
              <w:rPr>
                <w:sz w:val="20"/>
                <w:szCs w:val="20"/>
              </w:rPr>
            </w:pPr>
          </w:p>
        </w:tc>
        <w:tc>
          <w:tcPr>
            <w:tcW w:w="794" w:type="dxa"/>
            <w:tcBorders>
              <w:bottom w:val="single" w:sz="4" w:space="0" w:color="auto"/>
            </w:tcBorders>
            <w:shd w:val="clear" w:color="auto" w:fill="auto"/>
            <w:tcMar>
              <w:left w:w="29" w:type="dxa"/>
              <w:right w:w="29" w:type="dxa"/>
            </w:tcMar>
            <w:vAlign w:val="bottom"/>
          </w:tcPr>
          <w:p w:rsidR="00E20218" w:rsidRDefault="00E20218">
            <w:pPr>
              <w:jc w:val="right"/>
              <w:rPr>
                <w:sz w:val="20"/>
                <w:szCs w:val="20"/>
              </w:rPr>
            </w:pPr>
            <w:r>
              <w:rPr>
                <w:sz w:val="20"/>
                <w:szCs w:val="20"/>
              </w:rPr>
              <w:t>0.97</w:t>
            </w:r>
          </w:p>
        </w:tc>
        <w:tc>
          <w:tcPr>
            <w:tcW w:w="825" w:type="dxa"/>
            <w:tcBorders>
              <w:bottom w:val="single" w:sz="4" w:space="0" w:color="auto"/>
            </w:tcBorders>
            <w:shd w:val="clear" w:color="auto" w:fill="auto"/>
            <w:tcMar>
              <w:left w:w="29" w:type="dxa"/>
              <w:right w:w="29" w:type="dxa"/>
            </w:tcMar>
            <w:vAlign w:val="bottom"/>
          </w:tcPr>
          <w:p w:rsidR="00E20218" w:rsidRDefault="00E20218">
            <w:pPr>
              <w:jc w:val="right"/>
              <w:rPr>
                <w:sz w:val="20"/>
                <w:szCs w:val="20"/>
              </w:rPr>
            </w:pPr>
            <w:r>
              <w:rPr>
                <w:sz w:val="20"/>
                <w:szCs w:val="20"/>
              </w:rPr>
              <w:t>0.92</w:t>
            </w:r>
          </w:p>
        </w:tc>
        <w:tc>
          <w:tcPr>
            <w:tcW w:w="825" w:type="dxa"/>
            <w:tcBorders>
              <w:bottom w:val="single" w:sz="4" w:space="0" w:color="auto"/>
            </w:tcBorders>
            <w:shd w:val="clear" w:color="auto" w:fill="auto"/>
            <w:tcMar>
              <w:left w:w="29" w:type="dxa"/>
              <w:right w:w="29" w:type="dxa"/>
            </w:tcMar>
            <w:vAlign w:val="bottom"/>
          </w:tcPr>
          <w:p w:rsidR="00E20218" w:rsidRDefault="00E20218">
            <w:pPr>
              <w:jc w:val="right"/>
              <w:rPr>
                <w:sz w:val="20"/>
                <w:szCs w:val="20"/>
              </w:rPr>
            </w:pPr>
            <w:r>
              <w:rPr>
                <w:sz w:val="20"/>
                <w:szCs w:val="20"/>
              </w:rPr>
              <w:t>0.90</w:t>
            </w:r>
          </w:p>
        </w:tc>
        <w:tc>
          <w:tcPr>
            <w:tcW w:w="1192" w:type="dxa"/>
            <w:tcBorders>
              <w:bottom w:val="single" w:sz="4" w:space="0" w:color="auto"/>
            </w:tcBorders>
            <w:vAlign w:val="bottom"/>
          </w:tcPr>
          <w:p w:rsidR="00E20218" w:rsidRDefault="00E20218" w:rsidP="00AA6371">
            <w:pPr>
              <w:jc w:val="right"/>
              <w:rPr>
                <w:sz w:val="20"/>
                <w:szCs w:val="20"/>
              </w:rPr>
            </w:pPr>
            <w:r>
              <w:rPr>
                <w:sz w:val="20"/>
                <w:szCs w:val="20"/>
              </w:rPr>
              <w:t>4.4</w:t>
            </w:r>
          </w:p>
        </w:tc>
        <w:tc>
          <w:tcPr>
            <w:tcW w:w="1192" w:type="dxa"/>
            <w:tcBorders>
              <w:bottom w:val="single" w:sz="4" w:space="0" w:color="auto"/>
            </w:tcBorders>
            <w:vAlign w:val="bottom"/>
          </w:tcPr>
          <w:p w:rsidR="00E20218" w:rsidRDefault="00E20218">
            <w:pPr>
              <w:jc w:val="right"/>
              <w:rPr>
                <w:sz w:val="20"/>
                <w:szCs w:val="20"/>
              </w:rPr>
            </w:pPr>
            <w:ins w:id="106" w:author="Jill A. Dever" w:date="2010-07-09T16:35:00Z">
              <w:r>
                <w:rPr>
                  <w:sz w:val="20"/>
                  <w:szCs w:val="20"/>
                </w:rPr>
                <w:t>0.10</w:t>
              </w:r>
            </w:ins>
          </w:p>
        </w:tc>
      </w:tr>
      <w:tr w:rsidR="00A3447B" w:rsidTr="00A3447B">
        <w:tblPrEx>
          <w:tblCellMar>
            <w:left w:w="0" w:type="dxa"/>
            <w:right w:w="0" w:type="dxa"/>
          </w:tblCellMar>
          <w:tblLook w:val="0000"/>
        </w:tblPrEx>
        <w:trPr>
          <w:gridBefore w:val="1"/>
          <w:wBefore w:w="79" w:type="dxa"/>
          <w:trHeight w:val="255"/>
          <w:jc w:val="center"/>
        </w:trPr>
        <w:tc>
          <w:tcPr>
            <w:tcW w:w="8174" w:type="dxa"/>
            <w:gridSpan w:val="9"/>
            <w:tcBorders>
              <w:top w:val="single" w:sz="4" w:space="0" w:color="auto"/>
              <w:left w:val="nil"/>
              <w:right w:val="nil"/>
            </w:tcBorders>
            <w:shd w:val="clear" w:color="auto" w:fill="auto"/>
            <w:noWrap/>
            <w:tcMar>
              <w:top w:w="14" w:type="dxa"/>
              <w:left w:w="29" w:type="dxa"/>
              <w:bottom w:w="14" w:type="dxa"/>
              <w:right w:w="29" w:type="dxa"/>
            </w:tcMar>
            <w:vAlign w:val="bottom"/>
          </w:tcPr>
          <w:p w:rsidR="00A3447B" w:rsidRDefault="00A3447B" w:rsidP="00AA6371">
            <w:pPr>
              <w:spacing w:before="60"/>
              <w:rPr>
                <w:i/>
                <w:iCs/>
                <w:sz w:val="20"/>
                <w:szCs w:val="20"/>
              </w:rPr>
            </w:pPr>
            <w:r>
              <w:rPr>
                <w:i/>
                <w:iCs/>
                <w:sz w:val="20"/>
                <w:szCs w:val="20"/>
                <w:vertAlign w:val="superscript"/>
              </w:rPr>
              <w:t>a</w:t>
            </w:r>
            <w:r>
              <w:rPr>
                <w:i/>
                <w:iCs/>
                <w:sz w:val="20"/>
                <w:szCs w:val="20"/>
              </w:rPr>
              <w:t xml:space="preserve">  Estimates calculated using analysis weights and accounting for the sampling design.</w:t>
            </w:r>
          </w:p>
          <w:p w:rsidR="00A3447B" w:rsidRDefault="00A3447B" w:rsidP="00AA6371">
            <w:pPr>
              <w:rPr>
                <w:sz w:val="20"/>
                <w:szCs w:val="20"/>
              </w:rPr>
            </w:pPr>
            <w:r>
              <w:rPr>
                <w:i/>
                <w:iCs/>
                <w:sz w:val="20"/>
                <w:szCs w:val="20"/>
                <w:vertAlign w:val="superscript"/>
              </w:rPr>
              <w:t xml:space="preserve">b </w:t>
            </w:r>
            <w:r>
              <w:rPr>
                <w:i/>
                <w:iCs/>
                <w:sz w:val="20"/>
                <w:szCs w:val="20"/>
              </w:rPr>
              <w:t xml:space="preserve"> Standard error.</w:t>
            </w:r>
          </w:p>
        </w:tc>
      </w:tr>
    </w:tbl>
    <w:p w:rsidR="009C1EDF" w:rsidRDefault="009C1EDF" w:rsidP="00FA7069">
      <w:pPr>
        <w:jc w:val="both"/>
      </w:pPr>
    </w:p>
    <w:p w:rsidR="009C1EDF" w:rsidRDefault="009C1EDF" w:rsidP="00FA7069">
      <w:pPr>
        <w:jc w:val="both"/>
      </w:pPr>
    </w:p>
    <w:p w:rsidR="00FA7069" w:rsidRDefault="00FA7069" w:rsidP="00FA7069">
      <w:pPr>
        <w:jc w:val="both"/>
        <w:rPr>
          <w:b/>
        </w:rPr>
      </w:pPr>
      <w:r w:rsidRPr="00F3290F">
        <w:rPr>
          <w:b/>
        </w:rPr>
        <w:t xml:space="preserve">Table </w:t>
      </w:r>
      <w:r w:rsidR="009C1EDF">
        <w:rPr>
          <w:b/>
        </w:rPr>
        <w:t>2</w:t>
      </w:r>
      <w:r w:rsidR="00EF5B7B">
        <w:rPr>
          <w:b/>
        </w:rPr>
        <w:t>.</w:t>
      </w:r>
      <w:r>
        <w:rPr>
          <w:b/>
        </w:rPr>
        <w:t>5</w:t>
      </w:r>
      <w:r w:rsidRPr="00F3290F">
        <w:rPr>
          <w:b/>
        </w:rPr>
        <w:t xml:space="preserve">.  </w:t>
      </w:r>
      <w:r>
        <w:rPr>
          <w:b/>
        </w:rPr>
        <w:t>Estimates By Reporting Domain:</w:t>
      </w:r>
      <w:r w:rsidRPr="00F3290F">
        <w:rPr>
          <w:b/>
        </w:rPr>
        <w:t>VUV Climate Survey Cycle 7, Survey Division</w:t>
      </w:r>
    </w:p>
    <w:p w:rsidR="00FA7069" w:rsidRDefault="00FA7069" w:rsidP="00FA7069">
      <w:pPr>
        <w:spacing w:after="120" w:line="360" w:lineRule="auto"/>
        <w:jc w:val="center"/>
      </w:pPr>
      <w:r>
        <w:rPr>
          <w:b/>
        </w:rPr>
        <w:t>(continued)</w:t>
      </w:r>
    </w:p>
    <w:tbl>
      <w:tblPr>
        <w:tblW w:w="8221" w:type="dxa"/>
        <w:jc w:val="center"/>
        <w:tblLook w:val="01E0"/>
      </w:tblPr>
      <w:tblGrid>
        <w:gridCol w:w="1042"/>
        <w:gridCol w:w="840"/>
        <w:gridCol w:w="1511"/>
        <w:gridCol w:w="794"/>
        <w:gridCol w:w="825"/>
        <w:gridCol w:w="825"/>
        <w:gridCol w:w="1192"/>
        <w:gridCol w:w="1192"/>
      </w:tblGrid>
      <w:tr w:rsidR="00A3447B" w:rsidRPr="00732675" w:rsidTr="00A3447B">
        <w:trPr>
          <w:jc w:val="center"/>
        </w:trPr>
        <w:tc>
          <w:tcPr>
            <w:tcW w:w="1042" w:type="dxa"/>
            <w:vMerge w:val="restart"/>
            <w:tcBorders>
              <w:top w:val="single" w:sz="4" w:space="0" w:color="auto"/>
              <w:bottom w:val="single" w:sz="4" w:space="0" w:color="auto"/>
            </w:tcBorders>
            <w:vAlign w:val="bottom"/>
          </w:tcPr>
          <w:p w:rsidR="00A3447B" w:rsidRPr="00732675" w:rsidRDefault="00A3447B" w:rsidP="00732675">
            <w:pPr>
              <w:jc w:val="center"/>
              <w:rPr>
                <w:b/>
                <w:sz w:val="20"/>
                <w:szCs w:val="20"/>
              </w:rPr>
            </w:pPr>
            <w:r w:rsidRPr="00732675">
              <w:rPr>
                <w:b/>
                <w:sz w:val="20"/>
                <w:szCs w:val="20"/>
              </w:rPr>
              <w:t>Business</w:t>
            </w:r>
          </w:p>
          <w:p w:rsidR="00A3447B" w:rsidRPr="00732675" w:rsidRDefault="00A3447B" w:rsidP="00732675">
            <w:pPr>
              <w:jc w:val="center"/>
              <w:rPr>
                <w:b/>
                <w:sz w:val="20"/>
                <w:szCs w:val="20"/>
              </w:rPr>
            </w:pPr>
            <w:r w:rsidRPr="00732675">
              <w:rPr>
                <w:b/>
                <w:sz w:val="20"/>
                <w:szCs w:val="20"/>
              </w:rPr>
              <w:t>Unit</w:t>
            </w:r>
          </w:p>
        </w:tc>
        <w:tc>
          <w:tcPr>
            <w:tcW w:w="840" w:type="dxa"/>
            <w:vMerge w:val="restart"/>
            <w:tcBorders>
              <w:top w:val="single" w:sz="4" w:space="0" w:color="auto"/>
              <w:bottom w:val="single" w:sz="4" w:space="0" w:color="auto"/>
            </w:tcBorders>
            <w:tcMar>
              <w:top w:w="14" w:type="dxa"/>
              <w:left w:w="29" w:type="dxa"/>
              <w:bottom w:w="14" w:type="dxa"/>
              <w:right w:w="29" w:type="dxa"/>
            </w:tcMar>
            <w:vAlign w:val="bottom"/>
          </w:tcPr>
          <w:p w:rsidR="00A3447B" w:rsidRPr="00732675" w:rsidRDefault="00A3447B" w:rsidP="00732675">
            <w:pPr>
              <w:jc w:val="center"/>
              <w:rPr>
                <w:b/>
                <w:sz w:val="20"/>
                <w:szCs w:val="20"/>
              </w:rPr>
            </w:pPr>
            <w:r w:rsidRPr="00732675">
              <w:rPr>
                <w:b/>
                <w:sz w:val="20"/>
                <w:szCs w:val="20"/>
              </w:rPr>
              <w:t>Salary</w:t>
            </w:r>
          </w:p>
          <w:p w:rsidR="00A3447B" w:rsidRPr="00732675" w:rsidRDefault="00A3447B" w:rsidP="00732675">
            <w:pPr>
              <w:jc w:val="center"/>
              <w:rPr>
                <w:b/>
                <w:sz w:val="20"/>
                <w:szCs w:val="20"/>
              </w:rPr>
            </w:pPr>
            <w:r w:rsidRPr="00732675">
              <w:rPr>
                <w:b/>
                <w:sz w:val="20"/>
                <w:szCs w:val="20"/>
              </w:rPr>
              <w:t>Grade</w:t>
            </w:r>
          </w:p>
        </w:tc>
        <w:tc>
          <w:tcPr>
            <w:tcW w:w="1511" w:type="dxa"/>
            <w:vMerge w:val="restart"/>
            <w:tcBorders>
              <w:top w:val="single" w:sz="4" w:space="0" w:color="auto"/>
              <w:bottom w:val="single" w:sz="4" w:space="0" w:color="auto"/>
            </w:tcBorders>
            <w:tcMar>
              <w:left w:w="29" w:type="dxa"/>
              <w:right w:w="29" w:type="dxa"/>
            </w:tcMar>
            <w:vAlign w:val="bottom"/>
          </w:tcPr>
          <w:p w:rsidR="00A3447B" w:rsidRPr="00732675" w:rsidRDefault="00A3447B" w:rsidP="00732675">
            <w:pPr>
              <w:jc w:val="center"/>
              <w:rPr>
                <w:b/>
                <w:sz w:val="20"/>
                <w:szCs w:val="20"/>
              </w:rPr>
            </w:pPr>
            <w:r w:rsidRPr="00732675">
              <w:rPr>
                <w:b/>
                <w:sz w:val="20"/>
                <w:szCs w:val="20"/>
              </w:rPr>
              <w:t>Tenure</w:t>
            </w:r>
          </w:p>
        </w:tc>
        <w:tc>
          <w:tcPr>
            <w:tcW w:w="2444" w:type="dxa"/>
            <w:gridSpan w:val="3"/>
            <w:tcBorders>
              <w:top w:val="single" w:sz="4" w:space="0" w:color="auto"/>
            </w:tcBorders>
            <w:tcMar>
              <w:left w:w="29" w:type="dxa"/>
              <w:right w:w="29" w:type="dxa"/>
            </w:tcMar>
            <w:vAlign w:val="bottom"/>
          </w:tcPr>
          <w:p w:rsidR="00A3447B" w:rsidRPr="00732675" w:rsidRDefault="00A3447B" w:rsidP="00732675">
            <w:pPr>
              <w:jc w:val="center"/>
              <w:rPr>
                <w:b/>
                <w:bCs/>
                <w:sz w:val="20"/>
                <w:szCs w:val="20"/>
              </w:rPr>
            </w:pPr>
            <w:r w:rsidRPr="00732675">
              <w:rPr>
                <w:b/>
                <w:bCs/>
                <w:sz w:val="20"/>
                <w:szCs w:val="20"/>
              </w:rPr>
              <w:t>Proportion (Strongly) Agree</w:t>
            </w:r>
          </w:p>
        </w:tc>
        <w:tc>
          <w:tcPr>
            <w:tcW w:w="2384" w:type="dxa"/>
            <w:gridSpan w:val="2"/>
            <w:tcBorders>
              <w:top w:val="single" w:sz="4" w:space="0" w:color="auto"/>
            </w:tcBorders>
            <w:vAlign w:val="bottom"/>
          </w:tcPr>
          <w:p w:rsidR="00A3447B" w:rsidRPr="00732675" w:rsidRDefault="00A3447B" w:rsidP="00AA6371">
            <w:pPr>
              <w:jc w:val="center"/>
              <w:rPr>
                <w:b/>
                <w:bCs/>
                <w:sz w:val="20"/>
                <w:szCs w:val="20"/>
              </w:rPr>
            </w:pPr>
            <w:r>
              <w:rPr>
                <w:b/>
                <w:bCs/>
                <w:sz w:val="20"/>
                <w:szCs w:val="20"/>
              </w:rPr>
              <w:t xml:space="preserve">Avg Number of Classes </w:t>
            </w:r>
            <w:r>
              <w:rPr>
                <w:i/>
                <w:iCs/>
                <w:sz w:val="20"/>
                <w:szCs w:val="20"/>
                <w:vertAlign w:val="superscript"/>
              </w:rPr>
              <w:t>a</w:t>
            </w:r>
          </w:p>
        </w:tc>
      </w:tr>
      <w:tr w:rsidR="00A3447B" w:rsidRPr="00732675" w:rsidTr="00A3447B">
        <w:trPr>
          <w:jc w:val="center"/>
        </w:trPr>
        <w:tc>
          <w:tcPr>
            <w:tcW w:w="1042" w:type="dxa"/>
            <w:vMerge/>
            <w:tcBorders>
              <w:bottom w:val="single" w:sz="4" w:space="0" w:color="auto"/>
            </w:tcBorders>
            <w:vAlign w:val="bottom"/>
          </w:tcPr>
          <w:p w:rsidR="00A3447B" w:rsidRPr="00732675" w:rsidRDefault="00A3447B" w:rsidP="00732675">
            <w:pPr>
              <w:jc w:val="both"/>
              <w:rPr>
                <w:b/>
                <w:sz w:val="20"/>
                <w:szCs w:val="20"/>
              </w:rPr>
            </w:pPr>
          </w:p>
        </w:tc>
        <w:tc>
          <w:tcPr>
            <w:tcW w:w="840" w:type="dxa"/>
            <w:vMerge/>
            <w:tcBorders>
              <w:bottom w:val="single" w:sz="4" w:space="0" w:color="auto"/>
            </w:tcBorders>
            <w:tcMar>
              <w:top w:w="14" w:type="dxa"/>
              <w:left w:w="29" w:type="dxa"/>
              <w:bottom w:w="14" w:type="dxa"/>
              <w:right w:w="29" w:type="dxa"/>
            </w:tcMar>
            <w:vAlign w:val="bottom"/>
          </w:tcPr>
          <w:p w:rsidR="00A3447B" w:rsidRPr="00732675" w:rsidRDefault="00A3447B" w:rsidP="00732675">
            <w:pPr>
              <w:jc w:val="both"/>
              <w:rPr>
                <w:b/>
                <w:sz w:val="20"/>
                <w:szCs w:val="20"/>
              </w:rPr>
            </w:pPr>
          </w:p>
        </w:tc>
        <w:tc>
          <w:tcPr>
            <w:tcW w:w="1511" w:type="dxa"/>
            <w:vMerge/>
            <w:tcBorders>
              <w:bottom w:val="single" w:sz="4" w:space="0" w:color="auto"/>
            </w:tcBorders>
            <w:tcMar>
              <w:left w:w="29" w:type="dxa"/>
              <w:right w:w="29" w:type="dxa"/>
            </w:tcMar>
            <w:vAlign w:val="bottom"/>
          </w:tcPr>
          <w:p w:rsidR="00A3447B" w:rsidRPr="00732675" w:rsidRDefault="00A3447B" w:rsidP="00732675">
            <w:pPr>
              <w:jc w:val="both"/>
              <w:rPr>
                <w:b/>
                <w:sz w:val="20"/>
                <w:szCs w:val="20"/>
              </w:rPr>
            </w:pPr>
          </w:p>
        </w:tc>
        <w:tc>
          <w:tcPr>
            <w:tcW w:w="794" w:type="dxa"/>
            <w:tcBorders>
              <w:bottom w:val="single" w:sz="4" w:space="0" w:color="auto"/>
            </w:tcBorders>
            <w:tcMar>
              <w:left w:w="29" w:type="dxa"/>
              <w:right w:w="29" w:type="dxa"/>
            </w:tcMar>
            <w:vAlign w:val="bottom"/>
          </w:tcPr>
          <w:p w:rsidR="00A3447B" w:rsidRPr="00732675" w:rsidRDefault="00A3447B" w:rsidP="00732675">
            <w:pPr>
              <w:jc w:val="center"/>
              <w:rPr>
                <w:b/>
                <w:bCs/>
                <w:sz w:val="20"/>
                <w:szCs w:val="20"/>
              </w:rPr>
            </w:pPr>
            <w:r w:rsidRPr="00732675">
              <w:rPr>
                <w:b/>
                <w:bCs/>
                <w:sz w:val="20"/>
                <w:szCs w:val="20"/>
              </w:rPr>
              <w:t>Q5</w:t>
            </w:r>
          </w:p>
        </w:tc>
        <w:tc>
          <w:tcPr>
            <w:tcW w:w="825" w:type="dxa"/>
            <w:tcBorders>
              <w:bottom w:val="single" w:sz="4" w:space="0" w:color="auto"/>
            </w:tcBorders>
            <w:tcMar>
              <w:left w:w="29" w:type="dxa"/>
              <w:right w:w="29" w:type="dxa"/>
            </w:tcMar>
            <w:vAlign w:val="bottom"/>
          </w:tcPr>
          <w:p w:rsidR="00A3447B" w:rsidRPr="00732675" w:rsidRDefault="00A3447B" w:rsidP="00732675">
            <w:pPr>
              <w:jc w:val="center"/>
              <w:rPr>
                <w:b/>
                <w:bCs/>
                <w:sz w:val="20"/>
                <w:szCs w:val="20"/>
              </w:rPr>
            </w:pPr>
            <w:r w:rsidRPr="00732675">
              <w:rPr>
                <w:b/>
                <w:bCs/>
                <w:sz w:val="20"/>
                <w:szCs w:val="20"/>
              </w:rPr>
              <w:t>Q12</w:t>
            </w:r>
          </w:p>
        </w:tc>
        <w:tc>
          <w:tcPr>
            <w:tcW w:w="825" w:type="dxa"/>
            <w:tcBorders>
              <w:bottom w:val="single" w:sz="4" w:space="0" w:color="auto"/>
            </w:tcBorders>
            <w:tcMar>
              <w:left w:w="29" w:type="dxa"/>
              <w:right w:w="29" w:type="dxa"/>
            </w:tcMar>
            <w:vAlign w:val="bottom"/>
          </w:tcPr>
          <w:p w:rsidR="00A3447B" w:rsidRPr="00732675" w:rsidRDefault="00A3447B" w:rsidP="00732675">
            <w:pPr>
              <w:jc w:val="center"/>
              <w:rPr>
                <w:b/>
                <w:bCs/>
                <w:sz w:val="20"/>
                <w:szCs w:val="20"/>
              </w:rPr>
            </w:pPr>
            <w:r w:rsidRPr="00732675">
              <w:rPr>
                <w:b/>
                <w:bCs/>
                <w:sz w:val="20"/>
                <w:szCs w:val="20"/>
              </w:rPr>
              <w:t>Q15</w:t>
            </w:r>
          </w:p>
        </w:tc>
        <w:tc>
          <w:tcPr>
            <w:tcW w:w="1192" w:type="dxa"/>
            <w:tcBorders>
              <w:bottom w:val="single" w:sz="4" w:space="0" w:color="auto"/>
            </w:tcBorders>
            <w:vAlign w:val="bottom"/>
          </w:tcPr>
          <w:p w:rsidR="00A3447B" w:rsidRDefault="00A3447B" w:rsidP="00AA6371">
            <w:pPr>
              <w:jc w:val="center"/>
              <w:rPr>
                <w:b/>
                <w:bCs/>
                <w:sz w:val="20"/>
                <w:szCs w:val="20"/>
              </w:rPr>
            </w:pPr>
            <w:r>
              <w:rPr>
                <w:b/>
                <w:bCs/>
                <w:sz w:val="20"/>
                <w:szCs w:val="20"/>
              </w:rPr>
              <w:t>Mean</w:t>
            </w:r>
          </w:p>
        </w:tc>
        <w:tc>
          <w:tcPr>
            <w:tcW w:w="1192" w:type="dxa"/>
            <w:tcBorders>
              <w:bottom w:val="single" w:sz="4" w:space="0" w:color="auto"/>
            </w:tcBorders>
            <w:vAlign w:val="bottom"/>
          </w:tcPr>
          <w:p w:rsidR="00A3447B" w:rsidRDefault="00A3447B" w:rsidP="00AA6371">
            <w:pPr>
              <w:jc w:val="center"/>
              <w:rPr>
                <w:b/>
                <w:bCs/>
                <w:sz w:val="20"/>
                <w:szCs w:val="20"/>
              </w:rPr>
            </w:pPr>
            <w:r>
              <w:rPr>
                <w:b/>
                <w:bCs/>
                <w:sz w:val="20"/>
                <w:szCs w:val="20"/>
              </w:rPr>
              <w:t xml:space="preserve">SE </w:t>
            </w:r>
            <w:r>
              <w:rPr>
                <w:i/>
                <w:iCs/>
                <w:sz w:val="20"/>
                <w:szCs w:val="20"/>
                <w:vertAlign w:val="superscript"/>
              </w:rPr>
              <w:t>b</w:t>
            </w:r>
          </w:p>
        </w:tc>
      </w:tr>
      <w:tr w:rsidR="00E20218" w:rsidRPr="00732675" w:rsidTr="00AA6371">
        <w:trPr>
          <w:jc w:val="center"/>
        </w:trPr>
        <w:tc>
          <w:tcPr>
            <w:tcW w:w="1042" w:type="dxa"/>
            <w:vAlign w:val="bottom"/>
          </w:tcPr>
          <w:p w:rsidR="00E20218" w:rsidRPr="00732675" w:rsidRDefault="00E20218" w:rsidP="00732675">
            <w:pPr>
              <w:jc w:val="center"/>
              <w:rPr>
                <w:sz w:val="20"/>
                <w:szCs w:val="20"/>
              </w:rPr>
            </w:pPr>
            <w:r w:rsidRPr="00732675">
              <w:rPr>
                <w:sz w:val="20"/>
                <w:szCs w:val="20"/>
              </w:rPr>
              <w:t>FO</w:t>
            </w: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A1-A3</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tcBorders>
              <w:top w:val="single" w:sz="4" w:space="0" w:color="auto"/>
            </w:tcBorders>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0.51</w:t>
            </w:r>
          </w:p>
        </w:tc>
        <w:tc>
          <w:tcPr>
            <w:tcW w:w="825" w:type="dxa"/>
            <w:tcBorders>
              <w:top w:val="single" w:sz="4" w:space="0" w:color="auto"/>
            </w:tcBorders>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0.48</w:t>
            </w:r>
          </w:p>
        </w:tc>
        <w:tc>
          <w:tcPr>
            <w:tcW w:w="825" w:type="dxa"/>
            <w:tcBorders>
              <w:top w:val="single" w:sz="4" w:space="0" w:color="auto"/>
            </w:tcBorders>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0.46</w:t>
            </w:r>
          </w:p>
        </w:tc>
        <w:tc>
          <w:tcPr>
            <w:tcW w:w="1192" w:type="dxa"/>
            <w:tcBorders>
              <w:top w:val="single" w:sz="4" w:space="0" w:color="auto"/>
            </w:tcBorders>
            <w:vAlign w:val="bottom"/>
          </w:tcPr>
          <w:p w:rsidR="00E20218" w:rsidRPr="00732675" w:rsidRDefault="00E20218" w:rsidP="00AA6371">
            <w:pPr>
              <w:jc w:val="right"/>
              <w:rPr>
                <w:sz w:val="20"/>
                <w:szCs w:val="20"/>
              </w:rPr>
            </w:pPr>
            <w:r w:rsidRPr="00732675">
              <w:rPr>
                <w:sz w:val="20"/>
                <w:szCs w:val="20"/>
              </w:rPr>
              <w:t>5.4</w:t>
            </w:r>
          </w:p>
        </w:tc>
        <w:tc>
          <w:tcPr>
            <w:tcW w:w="1192" w:type="dxa"/>
            <w:tcBorders>
              <w:top w:val="single" w:sz="4" w:space="0" w:color="auto"/>
            </w:tcBorders>
            <w:vAlign w:val="bottom"/>
          </w:tcPr>
          <w:p w:rsidR="00E20218" w:rsidRPr="00732675" w:rsidRDefault="00E20218" w:rsidP="00732675">
            <w:pPr>
              <w:jc w:val="right"/>
              <w:rPr>
                <w:sz w:val="20"/>
                <w:szCs w:val="20"/>
              </w:rPr>
            </w:pPr>
            <w:ins w:id="107" w:author="Jill A. Dever" w:date="2010-07-09T16:35:00Z">
              <w:r>
                <w:rPr>
                  <w:sz w:val="20"/>
                  <w:szCs w:val="20"/>
                </w:rPr>
                <w:t>0.09</w:t>
              </w:r>
            </w:ins>
          </w:p>
        </w:tc>
      </w:tr>
      <w:tr w:rsidR="00E20218" w:rsidRPr="00732675" w:rsidTr="00AA6371">
        <w:trPr>
          <w:jc w:val="center"/>
        </w:trPr>
        <w:tc>
          <w:tcPr>
            <w:tcW w:w="1042" w:type="dxa"/>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R1-R5</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0.74</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0.70</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0.66</w:t>
            </w:r>
          </w:p>
        </w:tc>
        <w:tc>
          <w:tcPr>
            <w:tcW w:w="1192" w:type="dxa"/>
            <w:vAlign w:val="bottom"/>
          </w:tcPr>
          <w:p w:rsidR="00E20218" w:rsidRPr="00732675" w:rsidRDefault="00E20218" w:rsidP="00AA6371">
            <w:pPr>
              <w:jc w:val="right"/>
              <w:rPr>
                <w:sz w:val="20"/>
                <w:szCs w:val="20"/>
              </w:rPr>
            </w:pPr>
            <w:r w:rsidRPr="00732675">
              <w:rPr>
                <w:sz w:val="20"/>
                <w:szCs w:val="20"/>
              </w:rPr>
              <w:t>12.8</w:t>
            </w:r>
          </w:p>
        </w:tc>
        <w:tc>
          <w:tcPr>
            <w:tcW w:w="1192" w:type="dxa"/>
            <w:vAlign w:val="bottom"/>
          </w:tcPr>
          <w:p w:rsidR="00E20218" w:rsidRPr="00732675" w:rsidRDefault="00E20218" w:rsidP="00732675">
            <w:pPr>
              <w:jc w:val="right"/>
              <w:rPr>
                <w:sz w:val="20"/>
                <w:szCs w:val="20"/>
              </w:rPr>
            </w:pPr>
            <w:ins w:id="108" w:author="Jill A. Dever" w:date="2010-07-09T16:35:00Z">
              <w:r>
                <w:rPr>
                  <w:sz w:val="20"/>
                  <w:szCs w:val="20"/>
                </w:rPr>
                <w:t>0.60</w:t>
              </w:r>
            </w:ins>
          </w:p>
        </w:tc>
      </w:tr>
      <w:tr w:rsidR="00E20218" w:rsidRPr="00732675" w:rsidTr="00AA6371">
        <w:trPr>
          <w:jc w:val="center"/>
        </w:trPr>
        <w:tc>
          <w:tcPr>
            <w:tcW w:w="1042" w:type="dxa"/>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M1-M3</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0.94</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0.89</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0.84</w:t>
            </w:r>
          </w:p>
        </w:tc>
        <w:tc>
          <w:tcPr>
            <w:tcW w:w="1192" w:type="dxa"/>
            <w:vAlign w:val="bottom"/>
          </w:tcPr>
          <w:p w:rsidR="00E20218" w:rsidRPr="00732675" w:rsidRDefault="00E20218" w:rsidP="00AA6371">
            <w:pPr>
              <w:jc w:val="right"/>
              <w:rPr>
                <w:sz w:val="20"/>
                <w:szCs w:val="20"/>
              </w:rPr>
            </w:pPr>
            <w:r w:rsidRPr="00732675">
              <w:rPr>
                <w:sz w:val="20"/>
                <w:szCs w:val="20"/>
              </w:rPr>
              <w:t>3.3</w:t>
            </w:r>
          </w:p>
        </w:tc>
        <w:tc>
          <w:tcPr>
            <w:tcW w:w="1192" w:type="dxa"/>
            <w:vAlign w:val="bottom"/>
          </w:tcPr>
          <w:p w:rsidR="00E20218" w:rsidRPr="00732675" w:rsidRDefault="00E20218" w:rsidP="00732675">
            <w:pPr>
              <w:jc w:val="right"/>
              <w:rPr>
                <w:sz w:val="20"/>
                <w:szCs w:val="20"/>
              </w:rPr>
            </w:pPr>
            <w:ins w:id="109" w:author="Jill A. Dever" w:date="2010-07-09T16:35:00Z">
              <w:r>
                <w:rPr>
                  <w:sz w:val="20"/>
                  <w:szCs w:val="20"/>
                </w:rPr>
                <w:t>0.06</w:t>
              </w:r>
            </w:ins>
          </w:p>
        </w:tc>
      </w:tr>
      <w:tr w:rsidR="00E20218" w:rsidRPr="00732675" w:rsidTr="00AA6371">
        <w:trPr>
          <w:jc w:val="center"/>
        </w:trPr>
        <w:tc>
          <w:tcPr>
            <w:tcW w:w="1042" w:type="dxa"/>
            <w:vAlign w:val="bottom"/>
          </w:tcPr>
          <w:p w:rsidR="00E20218" w:rsidRPr="00732675" w:rsidRDefault="00E20218" w:rsidP="00732675">
            <w:pPr>
              <w:spacing w:before="120"/>
              <w:jc w:val="center"/>
              <w:rPr>
                <w:sz w:val="20"/>
                <w:szCs w:val="20"/>
              </w:rPr>
            </w:pPr>
            <w:r w:rsidRPr="00732675">
              <w:rPr>
                <w:sz w:val="20"/>
                <w:szCs w:val="20"/>
              </w:rPr>
              <w:t>SR</w:t>
            </w:r>
          </w:p>
        </w:tc>
        <w:tc>
          <w:tcPr>
            <w:tcW w:w="840" w:type="dxa"/>
            <w:tcMar>
              <w:top w:w="14" w:type="dxa"/>
              <w:left w:w="29" w:type="dxa"/>
              <w:bottom w:w="14" w:type="dxa"/>
              <w:right w:w="29" w:type="dxa"/>
            </w:tcMar>
            <w:vAlign w:val="bottom"/>
          </w:tcPr>
          <w:p w:rsidR="00E20218" w:rsidRPr="00732675" w:rsidRDefault="00E20218" w:rsidP="00A606E4">
            <w:pPr>
              <w:rPr>
                <w:sz w:val="20"/>
                <w:szCs w:val="20"/>
              </w:rPr>
            </w:pPr>
          </w:p>
        </w:tc>
        <w:tc>
          <w:tcPr>
            <w:tcW w:w="1511" w:type="dxa"/>
            <w:tcMar>
              <w:left w:w="29" w:type="dxa"/>
              <w:right w:w="29" w:type="dxa"/>
            </w:tcMar>
            <w:vAlign w:val="bottom"/>
          </w:tcPr>
          <w:p w:rsidR="00E20218" w:rsidRPr="00732675" w:rsidRDefault="00E20218" w:rsidP="00A606E4">
            <w:pPr>
              <w:rPr>
                <w:sz w:val="20"/>
                <w:szCs w:val="20"/>
              </w:rPr>
            </w:pPr>
            <w:r w:rsidRPr="00732675">
              <w:rPr>
                <w:sz w:val="20"/>
                <w:szCs w:val="20"/>
              </w:rPr>
              <w:t>Less than 5 Years</w:t>
            </w: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0.88</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0.83</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0.73</w:t>
            </w:r>
          </w:p>
        </w:tc>
        <w:tc>
          <w:tcPr>
            <w:tcW w:w="1192" w:type="dxa"/>
            <w:vAlign w:val="bottom"/>
          </w:tcPr>
          <w:p w:rsidR="00E20218" w:rsidRPr="00732675" w:rsidRDefault="00E20218" w:rsidP="00AA6371">
            <w:pPr>
              <w:jc w:val="right"/>
              <w:rPr>
                <w:sz w:val="20"/>
                <w:szCs w:val="20"/>
              </w:rPr>
            </w:pPr>
            <w:r w:rsidRPr="00732675">
              <w:rPr>
                <w:sz w:val="20"/>
                <w:szCs w:val="20"/>
              </w:rPr>
              <w:t>15.2</w:t>
            </w:r>
          </w:p>
        </w:tc>
        <w:tc>
          <w:tcPr>
            <w:tcW w:w="1192" w:type="dxa"/>
            <w:vAlign w:val="bottom"/>
          </w:tcPr>
          <w:p w:rsidR="00E20218" w:rsidRPr="00732675" w:rsidRDefault="00E20218" w:rsidP="00732675">
            <w:pPr>
              <w:jc w:val="right"/>
              <w:rPr>
                <w:sz w:val="20"/>
                <w:szCs w:val="20"/>
              </w:rPr>
            </w:pPr>
            <w:ins w:id="110" w:author="Jill A. Dever" w:date="2010-07-09T16:35:00Z">
              <w:r>
                <w:rPr>
                  <w:sz w:val="20"/>
                  <w:szCs w:val="20"/>
                </w:rPr>
                <w:t>1.32</w:t>
              </w:r>
            </w:ins>
          </w:p>
        </w:tc>
      </w:tr>
      <w:tr w:rsidR="00E20218" w:rsidRPr="00732675" w:rsidTr="00AA6371">
        <w:trPr>
          <w:jc w:val="center"/>
        </w:trPr>
        <w:tc>
          <w:tcPr>
            <w:tcW w:w="1042" w:type="dxa"/>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p>
        </w:tc>
        <w:tc>
          <w:tcPr>
            <w:tcW w:w="1511" w:type="dxa"/>
            <w:tcMar>
              <w:left w:w="29" w:type="dxa"/>
              <w:right w:w="29" w:type="dxa"/>
            </w:tcMar>
            <w:vAlign w:val="bottom"/>
          </w:tcPr>
          <w:p w:rsidR="00E20218" w:rsidRPr="00732675" w:rsidRDefault="00E20218" w:rsidP="00A606E4">
            <w:pPr>
              <w:rPr>
                <w:sz w:val="20"/>
                <w:szCs w:val="20"/>
              </w:rPr>
            </w:pPr>
            <w:r w:rsidRPr="00732675">
              <w:rPr>
                <w:sz w:val="20"/>
                <w:szCs w:val="20"/>
              </w:rPr>
              <w:t>5+ Years</w:t>
            </w: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0.81</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0.77</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0.67</w:t>
            </w:r>
          </w:p>
        </w:tc>
        <w:tc>
          <w:tcPr>
            <w:tcW w:w="1192" w:type="dxa"/>
            <w:vAlign w:val="bottom"/>
          </w:tcPr>
          <w:p w:rsidR="00E20218" w:rsidRPr="00732675" w:rsidRDefault="00E20218" w:rsidP="00AA6371">
            <w:pPr>
              <w:jc w:val="right"/>
              <w:rPr>
                <w:sz w:val="20"/>
                <w:szCs w:val="20"/>
              </w:rPr>
            </w:pPr>
            <w:r w:rsidRPr="00732675">
              <w:rPr>
                <w:sz w:val="20"/>
                <w:szCs w:val="20"/>
              </w:rPr>
              <w:t>19.9</w:t>
            </w:r>
          </w:p>
        </w:tc>
        <w:tc>
          <w:tcPr>
            <w:tcW w:w="1192" w:type="dxa"/>
            <w:vAlign w:val="bottom"/>
          </w:tcPr>
          <w:p w:rsidR="00E20218" w:rsidRPr="00732675" w:rsidRDefault="00E20218" w:rsidP="00732675">
            <w:pPr>
              <w:jc w:val="right"/>
              <w:rPr>
                <w:sz w:val="20"/>
                <w:szCs w:val="20"/>
              </w:rPr>
            </w:pPr>
            <w:ins w:id="111" w:author="Jill A. Dever" w:date="2010-07-09T16:35:00Z">
              <w:r>
                <w:rPr>
                  <w:sz w:val="20"/>
                  <w:szCs w:val="20"/>
                </w:rPr>
                <w:t>2.06</w:t>
              </w:r>
            </w:ins>
          </w:p>
        </w:tc>
      </w:tr>
      <w:tr w:rsidR="00E20218" w:rsidRPr="00732675" w:rsidTr="00AA6371">
        <w:trPr>
          <w:jc w:val="center"/>
        </w:trPr>
        <w:tc>
          <w:tcPr>
            <w:tcW w:w="1042" w:type="dxa"/>
            <w:vAlign w:val="bottom"/>
          </w:tcPr>
          <w:p w:rsidR="00E20218" w:rsidRPr="00732675" w:rsidRDefault="00E20218" w:rsidP="00732675">
            <w:pPr>
              <w:jc w:val="center"/>
              <w:rPr>
                <w:sz w:val="20"/>
                <w:szCs w:val="20"/>
              </w:rPr>
            </w:pPr>
            <w:r w:rsidRPr="00732675">
              <w:rPr>
                <w:sz w:val="20"/>
                <w:szCs w:val="20"/>
              </w:rPr>
              <w:t>CR</w:t>
            </w:r>
          </w:p>
        </w:tc>
        <w:tc>
          <w:tcPr>
            <w:tcW w:w="840" w:type="dxa"/>
            <w:tcMar>
              <w:top w:w="14" w:type="dxa"/>
              <w:left w:w="29" w:type="dxa"/>
              <w:bottom w:w="14" w:type="dxa"/>
              <w:right w:w="29" w:type="dxa"/>
            </w:tcMar>
            <w:vAlign w:val="bottom"/>
          </w:tcPr>
          <w:p w:rsidR="00E20218" w:rsidRPr="00732675" w:rsidRDefault="00E20218" w:rsidP="00A606E4">
            <w:pPr>
              <w:rPr>
                <w:sz w:val="20"/>
                <w:szCs w:val="20"/>
              </w:rPr>
            </w:pPr>
          </w:p>
        </w:tc>
        <w:tc>
          <w:tcPr>
            <w:tcW w:w="1511" w:type="dxa"/>
            <w:tcMar>
              <w:left w:w="29" w:type="dxa"/>
              <w:right w:w="29" w:type="dxa"/>
            </w:tcMar>
            <w:vAlign w:val="bottom"/>
          </w:tcPr>
          <w:p w:rsidR="00E20218" w:rsidRPr="00732675" w:rsidRDefault="00E20218" w:rsidP="00A606E4">
            <w:pPr>
              <w:rPr>
                <w:sz w:val="20"/>
                <w:szCs w:val="20"/>
              </w:rPr>
            </w:pPr>
            <w:r w:rsidRPr="00732675">
              <w:rPr>
                <w:sz w:val="20"/>
                <w:szCs w:val="20"/>
              </w:rPr>
              <w:t>Less than 5 Years</w:t>
            </w: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0.94</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0.90</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0.88</w:t>
            </w:r>
          </w:p>
        </w:tc>
        <w:tc>
          <w:tcPr>
            <w:tcW w:w="1192" w:type="dxa"/>
            <w:vAlign w:val="bottom"/>
          </w:tcPr>
          <w:p w:rsidR="00E20218" w:rsidRPr="00732675" w:rsidRDefault="00E20218" w:rsidP="00AA6371">
            <w:pPr>
              <w:jc w:val="right"/>
              <w:rPr>
                <w:sz w:val="20"/>
                <w:szCs w:val="20"/>
              </w:rPr>
            </w:pPr>
            <w:r w:rsidRPr="00732675">
              <w:rPr>
                <w:sz w:val="20"/>
                <w:szCs w:val="20"/>
              </w:rPr>
              <w:t>10.6</w:t>
            </w:r>
          </w:p>
        </w:tc>
        <w:tc>
          <w:tcPr>
            <w:tcW w:w="1192" w:type="dxa"/>
            <w:vAlign w:val="bottom"/>
          </w:tcPr>
          <w:p w:rsidR="00E20218" w:rsidRPr="00732675" w:rsidRDefault="00E20218" w:rsidP="00732675">
            <w:pPr>
              <w:jc w:val="right"/>
              <w:rPr>
                <w:sz w:val="20"/>
                <w:szCs w:val="20"/>
              </w:rPr>
            </w:pPr>
            <w:ins w:id="112" w:author="Jill A. Dever" w:date="2010-07-09T16:35:00Z">
              <w:r>
                <w:rPr>
                  <w:sz w:val="20"/>
                  <w:szCs w:val="20"/>
                </w:rPr>
                <w:t>0.50</w:t>
              </w:r>
            </w:ins>
          </w:p>
        </w:tc>
      </w:tr>
      <w:tr w:rsidR="00E20218" w:rsidRPr="00732675" w:rsidTr="00AA6371">
        <w:trPr>
          <w:jc w:val="center"/>
        </w:trPr>
        <w:tc>
          <w:tcPr>
            <w:tcW w:w="1042" w:type="dxa"/>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p>
        </w:tc>
        <w:tc>
          <w:tcPr>
            <w:tcW w:w="1511" w:type="dxa"/>
            <w:tcMar>
              <w:left w:w="29" w:type="dxa"/>
              <w:right w:w="29" w:type="dxa"/>
            </w:tcMar>
            <w:vAlign w:val="bottom"/>
          </w:tcPr>
          <w:p w:rsidR="00E20218" w:rsidRPr="00732675" w:rsidRDefault="00E20218" w:rsidP="00A606E4">
            <w:pPr>
              <w:rPr>
                <w:sz w:val="20"/>
                <w:szCs w:val="20"/>
              </w:rPr>
            </w:pPr>
            <w:r w:rsidRPr="00732675">
              <w:rPr>
                <w:sz w:val="20"/>
                <w:szCs w:val="20"/>
              </w:rPr>
              <w:t>5+ Years</w:t>
            </w: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0.88</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0.84</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0.82</w:t>
            </w:r>
          </w:p>
        </w:tc>
        <w:tc>
          <w:tcPr>
            <w:tcW w:w="1192" w:type="dxa"/>
            <w:vAlign w:val="bottom"/>
          </w:tcPr>
          <w:p w:rsidR="00E20218" w:rsidRPr="00732675" w:rsidRDefault="00E20218" w:rsidP="00AA6371">
            <w:pPr>
              <w:jc w:val="right"/>
              <w:rPr>
                <w:sz w:val="20"/>
                <w:szCs w:val="20"/>
              </w:rPr>
            </w:pPr>
            <w:r w:rsidRPr="00732675">
              <w:rPr>
                <w:sz w:val="20"/>
                <w:szCs w:val="20"/>
              </w:rPr>
              <w:t>12.7</w:t>
            </w:r>
          </w:p>
        </w:tc>
        <w:tc>
          <w:tcPr>
            <w:tcW w:w="1192" w:type="dxa"/>
            <w:vAlign w:val="bottom"/>
          </w:tcPr>
          <w:p w:rsidR="00E20218" w:rsidRPr="00732675" w:rsidRDefault="00E20218" w:rsidP="00732675">
            <w:pPr>
              <w:jc w:val="right"/>
              <w:rPr>
                <w:sz w:val="20"/>
                <w:szCs w:val="20"/>
              </w:rPr>
            </w:pPr>
            <w:ins w:id="113" w:author="Jill A. Dever" w:date="2010-07-09T16:35:00Z">
              <w:r>
                <w:rPr>
                  <w:sz w:val="20"/>
                  <w:szCs w:val="20"/>
                </w:rPr>
                <w:t>0.77</w:t>
              </w:r>
            </w:ins>
          </w:p>
        </w:tc>
      </w:tr>
      <w:tr w:rsidR="00E20218" w:rsidRPr="00732675" w:rsidTr="00AA6371">
        <w:trPr>
          <w:jc w:val="center"/>
        </w:trPr>
        <w:tc>
          <w:tcPr>
            <w:tcW w:w="1042" w:type="dxa"/>
            <w:vAlign w:val="bottom"/>
          </w:tcPr>
          <w:p w:rsidR="00E20218" w:rsidRPr="00732675" w:rsidRDefault="00E20218" w:rsidP="00732675">
            <w:pPr>
              <w:jc w:val="center"/>
              <w:rPr>
                <w:sz w:val="20"/>
                <w:szCs w:val="20"/>
              </w:rPr>
            </w:pPr>
            <w:r w:rsidRPr="00732675">
              <w:rPr>
                <w:sz w:val="20"/>
                <w:szCs w:val="20"/>
              </w:rPr>
              <w:t>FO</w:t>
            </w:r>
          </w:p>
        </w:tc>
        <w:tc>
          <w:tcPr>
            <w:tcW w:w="840" w:type="dxa"/>
            <w:tcMar>
              <w:top w:w="14" w:type="dxa"/>
              <w:left w:w="29" w:type="dxa"/>
              <w:bottom w:w="14" w:type="dxa"/>
              <w:right w:w="29" w:type="dxa"/>
            </w:tcMar>
            <w:vAlign w:val="bottom"/>
          </w:tcPr>
          <w:p w:rsidR="00E20218" w:rsidRPr="00732675" w:rsidRDefault="00E20218" w:rsidP="00A606E4">
            <w:pPr>
              <w:rPr>
                <w:sz w:val="20"/>
                <w:szCs w:val="20"/>
              </w:rPr>
            </w:pPr>
          </w:p>
        </w:tc>
        <w:tc>
          <w:tcPr>
            <w:tcW w:w="1511" w:type="dxa"/>
            <w:tcMar>
              <w:left w:w="29" w:type="dxa"/>
              <w:right w:w="29" w:type="dxa"/>
            </w:tcMar>
            <w:vAlign w:val="bottom"/>
          </w:tcPr>
          <w:p w:rsidR="00E20218" w:rsidRPr="00732675" w:rsidRDefault="00E20218" w:rsidP="00A606E4">
            <w:pPr>
              <w:rPr>
                <w:sz w:val="20"/>
                <w:szCs w:val="20"/>
              </w:rPr>
            </w:pPr>
            <w:r w:rsidRPr="00732675">
              <w:rPr>
                <w:sz w:val="20"/>
                <w:szCs w:val="20"/>
              </w:rPr>
              <w:t>Less than 5 Years</w:t>
            </w: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0.67</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0.63</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0.60</w:t>
            </w:r>
          </w:p>
        </w:tc>
        <w:tc>
          <w:tcPr>
            <w:tcW w:w="1192" w:type="dxa"/>
            <w:vAlign w:val="bottom"/>
          </w:tcPr>
          <w:p w:rsidR="00E20218" w:rsidRPr="00732675" w:rsidRDefault="00E20218" w:rsidP="00AA6371">
            <w:pPr>
              <w:jc w:val="right"/>
              <w:rPr>
                <w:sz w:val="20"/>
                <w:szCs w:val="20"/>
              </w:rPr>
            </w:pPr>
            <w:r w:rsidRPr="00732675">
              <w:rPr>
                <w:sz w:val="20"/>
                <w:szCs w:val="20"/>
              </w:rPr>
              <w:t>8.8</w:t>
            </w:r>
          </w:p>
        </w:tc>
        <w:tc>
          <w:tcPr>
            <w:tcW w:w="1192" w:type="dxa"/>
            <w:vAlign w:val="bottom"/>
          </w:tcPr>
          <w:p w:rsidR="00E20218" w:rsidRPr="00732675" w:rsidRDefault="00E20218" w:rsidP="00732675">
            <w:pPr>
              <w:jc w:val="right"/>
              <w:rPr>
                <w:sz w:val="20"/>
                <w:szCs w:val="20"/>
              </w:rPr>
            </w:pPr>
            <w:ins w:id="114" w:author="Jill A. Dever" w:date="2010-07-09T16:35:00Z">
              <w:r>
                <w:rPr>
                  <w:sz w:val="20"/>
                  <w:szCs w:val="20"/>
                </w:rPr>
                <w:t>0.31</w:t>
              </w:r>
            </w:ins>
          </w:p>
        </w:tc>
      </w:tr>
      <w:tr w:rsidR="00E20218" w:rsidRPr="00732675" w:rsidTr="00AA6371">
        <w:trPr>
          <w:jc w:val="center"/>
        </w:trPr>
        <w:tc>
          <w:tcPr>
            <w:tcW w:w="1042" w:type="dxa"/>
            <w:tcBorders>
              <w:bottom w:val="single" w:sz="4" w:space="0" w:color="auto"/>
            </w:tcBorders>
            <w:vAlign w:val="bottom"/>
          </w:tcPr>
          <w:p w:rsidR="00E20218" w:rsidRPr="00732675" w:rsidRDefault="00E20218" w:rsidP="00732675">
            <w:pPr>
              <w:jc w:val="center"/>
              <w:rPr>
                <w:sz w:val="20"/>
                <w:szCs w:val="20"/>
              </w:rPr>
            </w:pPr>
          </w:p>
        </w:tc>
        <w:tc>
          <w:tcPr>
            <w:tcW w:w="840" w:type="dxa"/>
            <w:tcBorders>
              <w:bottom w:val="single" w:sz="4" w:space="0" w:color="auto"/>
            </w:tcBorders>
            <w:tcMar>
              <w:top w:w="14" w:type="dxa"/>
              <w:left w:w="29" w:type="dxa"/>
              <w:bottom w:w="14" w:type="dxa"/>
              <w:right w:w="29" w:type="dxa"/>
            </w:tcMar>
            <w:vAlign w:val="bottom"/>
          </w:tcPr>
          <w:p w:rsidR="00E20218" w:rsidRPr="00732675" w:rsidRDefault="00E20218" w:rsidP="00A606E4">
            <w:pPr>
              <w:rPr>
                <w:sz w:val="20"/>
                <w:szCs w:val="20"/>
              </w:rPr>
            </w:pPr>
          </w:p>
        </w:tc>
        <w:tc>
          <w:tcPr>
            <w:tcW w:w="1511" w:type="dxa"/>
            <w:tcBorders>
              <w:bottom w:val="single" w:sz="4" w:space="0" w:color="auto"/>
            </w:tcBorders>
            <w:tcMar>
              <w:left w:w="29" w:type="dxa"/>
              <w:right w:w="29" w:type="dxa"/>
            </w:tcMar>
            <w:vAlign w:val="bottom"/>
          </w:tcPr>
          <w:p w:rsidR="00E20218" w:rsidRPr="00732675" w:rsidRDefault="00E20218" w:rsidP="00A606E4">
            <w:pPr>
              <w:rPr>
                <w:sz w:val="20"/>
                <w:szCs w:val="20"/>
              </w:rPr>
            </w:pPr>
            <w:r w:rsidRPr="00732675">
              <w:rPr>
                <w:sz w:val="20"/>
                <w:szCs w:val="20"/>
              </w:rPr>
              <w:t>5+ Years</w:t>
            </w:r>
          </w:p>
        </w:tc>
        <w:tc>
          <w:tcPr>
            <w:tcW w:w="794" w:type="dxa"/>
            <w:tcBorders>
              <w:bottom w:val="single" w:sz="4" w:space="0" w:color="auto"/>
            </w:tcBorders>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0.67</w:t>
            </w:r>
          </w:p>
        </w:tc>
        <w:tc>
          <w:tcPr>
            <w:tcW w:w="825" w:type="dxa"/>
            <w:tcBorders>
              <w:bottom w:val="single" w:sz="4" w:space="0" w:color="auto"/>
            </w:tcBorders>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0.63</w:t>
            </w:r>
          </w:p>
        </w:tc>
        <w:tc>
          <w:tcPr>
            <w:tcW w:w="825" w:type="dxa"/>
            <w:tcBorders>
              <w:bottom w:val="single" w:sz="4" w:space="0" w:color="auto"/>
            </w:tcBorders>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0.60</w:t>
            </w:r>
          </w:p>
        </w:tc>
        <w:tc>
          <w:tcPr>
            <w:tcW w:w="1192" w:type="dxa"/>
            <w:tcBorders>
              <w:bottom w:val="single" w:sz="4" w:space="0" w:color="auto"/>
            </w:tcBorders>
            <w:vAlign w:val="bottom"/>
          </w:tcPr>
          <w:p w:rsidR="00E20218" w:rsidRPr="00732675" w:rsidRDefault="00E20218" w:rsidP="00AA6371">
            <w:pPr>
              <w:jc w:val="right"/>
              <w:rPr>
                <w:sz w:val="20"/>
                <w:szCs w:val="20"/>
              </w:rPr>
            </w:pPr>
            <w:r w:rsidRPr="00732675">
              <w:rPr>
                <w:sz w:val="20"/>
                <w:szCs w:val="20"/>
              </w:rPr>
              <w:t>9.2</w:t>
            </w:r>
          </w:p>
        </w:tc>
        <w:tc>
          <w:tcPr>
            <w:tcW w:w="1192" w:type="dxa"/>
            <w:tcBorders>
              <w:bottom w:val="single" w:sz="4" w:space="0" w:color="auto"/>
            </w:tcBorders>
            <w:vAlign w:val="bottom"/>
          </w:tcPr>
          <w:p w:rsidR="00E20218" w:rsidRPr="00732675" w:rsidRDefault="00E20218" w:rsidP="00732675">
            <w:pPr>
              <w:jc w:val="right"/>
              <w:rPr>
                <w:sz w:val="20"/>
                <w:szCs w:val="20"/>
              </w:rPr>
            </w:pPr>
            <w:ins w:id="115" w:author="Jill A. Dever" w:date="2010-07-09T16:35:00Z">
              <w:r>
                <w:rPr>
                  <w:sz w:val="20"/>
                  <w:szCs w:val="20"/>
                </w:rPr>
                <w:t>0.29</w:t>
              </w:r>
            </w:ins>
          </w:p>
        </w:tc>
      </w:tr>
    </w:tbl>
    <w:p w:rsidR="00796893" w:rsidRDefault="00796893" w:rsidP="00796893">
      <w:pPr>
        <w:spacing w:line="360" w:lineRule="auto"/>
        <w:ind w:left="420"/>
        <w:jc w:val="both"/>
      </w:pPr>
    </w:p>
    <w:p w:rsidR="00FA7069" w:rsidRDefault="00FA7069" w:rsidP="00796893">
      <w:pPr>
        <w:spacing w:line="360" w:lineRule="auto"/>
        <w:ind w:left="420"/>
        <w:jc w:val="both"/>
      </w:pPr>
    </w:p>
    <w:p w:rsidR="008B4CC7" w:rsidRDefault="008B4CC7" w:rsidP="008B4CC7">
      <w:pPr>
        <w:jc w:val="center"/>
        <w:rPr>
          <w:b/>
        </w:rPr>
      </w:pPr>
      <w:r w:rsidRPr="00F3290F">
        <w:rPr>
          <w:b/>
        </w:rPr>
        <w:t xml:space="preserve">Table </w:t>
      </w:r>
      <w:r w:rsidR="009C1EDF">
        <w:rPr>
          <w:b/>
        </w:rPr>
        <w:t>2</w:t>
      </w:r>
      <w:r w:rsidR="00EF5B7B">
        <w:rPr>
          <w:b/>
        </w:rPr>
        <w:t>.</w:t>
      </w:r>
      <w:r>
        <w:rPr>
          <w:b/>
        </w:rPr>
        <w:t>6</w:t>
      </w:r>
      <w:r w:rsidRPr="00F3290F">
        <w:rPr>
          <w:b/>
        </w:rPr>
        <w:t xml:space="preserve">.  </w:t>
      </w:r>
      <w:r>
        <w:rPr>
          <w:b/>
        </w:rPr>
        <w:t>Target Coefficient of Variation by Reporting Domain:</w:t>
      </w:r>
    </w:p>
    <w:p w:rsidR="008B4CC7" w:rsidRDefault="008B4CC7" w:rsidP="008B4CC7">
      <w:pPr>
        <w:spacing w:after="120" w:line="360" w:lineRule="auto"/>
        <w:jc w:val="center"/>
      </w:pPr>
      <w:r w:rsidRPr="00F3290F">
        <w:rPr>
          <w:b/>
        </w:rPr>
        <w:t>VUV Climate Survey Cycle 7, Survey Division.</w:t>
      </w:r>
    </w:p>
    <w:tbl>
      <w:tblPr>
        <w:tblW w:w="3643" w:type="dxa"/>
        <w:jc w:val="center"/>
        <w:tblCellMar>
          <w:left w:w="0" w:type="dxa"/>
          <w:right w:w="0" w:type="dxa"/>
        </w:tblCellMar>
        <w:tblLook w:val="0000"/>
      </w:tblPr>
      <w:tblGrid>
        <w:gridCol w:w="2203"/>
        <w:gridCol w:w="1440"/>
      </w:tblGrid>
      <w:tr w:rsidR="00AC00B6" w:rsidTr="00AC00B6">
        <w:trPr>
          <w:trHeight w:val="315"/>
          <w:jc w:val="center"/>
        </w:trPr>
        <w:tc>
          <w:tcPr>
            <w:tcW w:w="2203" w:type="dxa"/>
            <w:tcBorders>
              <w:top w:val="single" w:sz="4" w:space="0" w:color="auto"/>
              <w:left w:val="nil"/>
              <w:bottom w:val="single" w:sz="4" w:space="0" w:color="auto"/>
              <w:right w:val="nil"/>
            </w:tcBorders>
            <w:shd w:val="clear" w:color="auto" w:fill="auto"/>
            <w:noWrap/>
            <w:tcMar>
              <w:left w:w="43" w:type="dxa"/>
              <w:right w:w="43" w:type="dxa"/>
            </w:tcMar>
            <w:vAlign w:val="bottom"/>
          </w:tcPr>
          <w:p w:rsidR="00AC00B6" w:rsidRDefault="00AC00B6" w:rsidP="00AC00B6">
            <w:pPr>
              <w:jc w:val="center"/>
              <w:rPr>
                <w:b/>
                <w:bCs/>
                <w:sz w:val="20"/>
                <w:szCs w:val="20"/>
              </w:rPr>
            </w:pPr>
            <w:r>
              <w:rPr>
                <w:rFonts w:cs="Times-Roman"/>
                <w:b/>
                <w:bCs/>
                <w:sz w:val="20"/>
                <w:szCs w:val="20"/>
              </w:rPr>
              <w:t>Reporting Domain</w:t>
            </w:r>
          </w:p>
        </w:tc>
        <w:tc>
          <w:tcPr>
            <w:tcW w:w="1440" w:type="dxa"/>
            <w:tcBorders>
              <w:top w:val="single" w:sz="4" w:space="0" w:color="auto"/>
              <w:left w:val="nil"/>
              <w:bottom w:val="single" w:sz="4" w:space="0" w:color="auto"/>
              <w:right w:val="nil"/>
            </w:tcBorders>
            <w:shd w:val="clear" w:color="auto" w:fill="auto"/>
            <w:noWrap/>
            <w:tcMar>
              <w:left w:w="43" w:type="dxa"/>
              <w:right w:w="43" w:type="dxa"/>
            </w:tcMar>
            <w:vAlign w:val="bottom"/>
          </w:tcPr>
          <w:p w:rsidR="00AC00B6" w:rsidRDefault="00AC00B6" w:rsidP="00AC00B6">
            <w:pPr>
              <w:jc w:val="center"/>
              <w:rPr>
                <w:b/>
                <w:bCs/>
                <w:sz w:val="20"/>
                <w:szCs w:val="20"/>
              </w:rPr>
            </w:pPr>
            <w:r>
              <w:rPr>
                <w:rFonts w:cs="Times-Roman"/>
                <w:b/>
                <w:bCs/>
                <w:sz w:val="20"/>
                <w:szCs w:val="20"/>
              </w:rPr>
              <w:t xml:space="preserve">Target CV </w:t>
            </w:r>
          </w:p>
        </w:tc>
      </w:tr>
      <w:tr w:rsidR="00AC00B6" w:rsidTr="00AC00B6">
        <w:trPr>
          <w:trHeight w:val="255"/>
          <w:jc w:val="center"/>
        </w:trPr>
        <w:tc>
          <w:tcPr>
            <w:tcW w:w="2203" w:type="dxa"/>
            <w:tcBorders>
              <w:top w:val="single" w:sz="4" w:space="0" w:color="auto"/>
              <w:left w:val="nil"/>
              <w:bottom w:val="nil"/>
              <w:right w:val="nil"/>
            </w:tcBorders>
            <w:shd w:val="clear" w:color="auto" w:fill="auto"/>
            <w:noWrap/>
            <w:tcMar>
              <w:left w:w="43" w:type="dxa"/>
              <w:right w:w="43" w:type="dxa"/>
            </w:tcMar>
            <w:vAlign w:val="bottom"/>
          </w:tcPr>
          <w:p w:rsidR="00AC00B6" w:rsidRDefault="00381BC4">
            <w:pPr>
              <w:rPr>
                <w:sz w:val="20"/>
                <w:szCs w:val="20"/>
              </w:rPr>
            </w:pPr>
            <w:r>
              <w:rPr>
                <w:sz w:val="20"/>
                <w:szCs w:val="20"/>
              </w:rPr>
              <w:t xml:space="preserve">Business </w:t>
            </w:r>
            <w:r w:rsidR="00AC00B6">
              <w:rPr>
                <w:sz w:val="20"/>
                <w:szCs w:val="20"/>
              </w:rPr>
              <w:t>Unit</w:t>
            </w:r>
          </w:p>
        </w:tc>
        <w:tc>
          <w:tcPr>
            <w:tcW w:w="1440" w:type="dxa"/>
            <w:tcBorders>
              <w:top w:val="single" w:sz="4" w:space="0" w:color="auto"/>
              <w:left w:val="nil"/>
              <w:bottom w:val="nil"/>
              <w:right w:val="nil"/>
            </w:tcBorders>
            <w:shd w:val="clear" w:color="auto" w:fill="CCFFCC"/>
            <w:noWrap/>
            <w:tcMar>
              <w:left w:w="43" w:type="dxa"/>
              <w:right w:w="43" w:type="dxa"/>
            </w:tcMar>
            <w:vAlign w:val="bottom"/>
          </w:tcPr>
          <w:p w:rsidR="00AC00B6" w:rsidRDefault="00AC00B6">
            <w:pPr>
              <w:jc w:val="center"/>
              <w:rPr>
                <w:sz w:val="20"/>
                <w:szCs w:val="20"/>
              </w:rPr>
            </w:pPr>
            <w:r>
              <w:rPr>
                <w:rFonts w:cs="Times-Roman"/>
                <w:sz w:val="20"/>
                <w:szCs w:val="20"/>
              </w:rPr>
              <w:t>0.0</w:t>
            </w:r>
            <w:r w:rsidR="00FA7069">
              <w:rPr>
                <w:rFonts w:cs="Times-Roman"/>
                <w:sz w:val="20"/>
                <w:szCs w:val="20"/>
              </w:rPr>
              <w:t>8</w:t>
            </w:r>
          </w:p>
        </w:tc>
      </w:tr>
      <w:tr w:rsidR="00AC00B6" w:rsidDel="00F066DA" w:rsidTr="00AC00B6">
        <w:trPr>
          <w:trHeight w:val="255"/>
          <w:jc w:val="center"/>
          <w:del w:id="116" w:author="jdever" w:date="2010-01-07T15:17:00Z"/>
        </w:trPr>
        <w:tc>
          <w:tcPr>
            <w:tcW w:w="2203" w:type="dxa"/>
            <w:tcBorders>
              <w:top w:val="nil"/>
              <w:left w:val="nil"/>
              <w:bottom w:val="nil"/>
              <w:right w:val="nil"/>
            </w:tcBorders>
            <w:shd w:val="clear" w:color="auto" w:fill="auto"/>
            <w:noWrap/>
            <w:tcMar>
              <w:left w:w="43" w:type="dxa"/>
              <w:right w:w="43" w:type="dxa"/>
            </w:tcMar>
            <w:vAlign w:val="bottom"/>
          </w:tcPr>
          <w:p w:rsidR="00AC00B6" w:rsidDel="00F066DA" w:rsidRDefault="00AC00B6">
            <w:pPr>
              <w:rPr>
                <w:del w:id="117" w:author="jdever" w:date="2010-01-07T15:17:00Z"/>
                <w:sz w:val="20"/>
                <w:szCs w:val="20"/>
              </w:rPr>
            </w:pPr>
            <w:del w:id="118" w:author="jdever" w:date="2010-01-07T15:17:00Z">
              <w:r w:rsidDel="00F066DA">
                <w:rPr>
                  <w:sz w:val="20"/>
                  <w:szCs w:val="20"/>
                </w:rPr>
                <w:delText>Salary Grade</w:delText>
              </w:r>
            </w:del>
          </w:p>
        </w:tc>
        <w:tc>
          <w:tcPr>
            <w:tcW w:w="1440" w:type="dxa"/>
            <w:tcBorders>
              <w:top w:val="nil"/>
              <w:left w:val="nil"/>
              <w:bottom w:val="nil"/>
              <w:right w:val="nil"/>
            </w:tcBorders>
            <w:shd w:val="clear" w:color="auto" w:fill="CCFFCC"/>
            <w:noWrap/>
            <w:tcMar>
              <w:left w:w="43" w:type="dxa"/>
              <w:right w:w="43" w:type="dxa"/>
            </w:tcMar>
            <w:vAlign w:val="bottom"/>
          </w:tcPr>
          <w:p w:rsidR="00AC00B6" w:rsidDel="00F066DA" w:rsidRDefault="00AC00B6">
            <w:pPr>
              <w:jc w:val="center"/>
              <w:rPr>
                <w:del w:id="119" w:author="jdever" w:date="2010-01-07T15:17:00Z"/>
                <w:sz w:val="20"/>
                <w:szCs w:val="20"/>
              </w:rPr>
            </w:pPr>
            <w:del w:id="120" w:author="jdever" w:date="2010-01-07T15:17:00Z">
              <w:r w:rsidDel="00F066DA">
                <w:rPr>
                  <w:rFonts w:cs="Times-Roman"/>
                  <w:sz w:val="20"/>
                  <w:szCs w:val="20"/>
                </w:rPr>
                <w:delText>0.08</w:delText>
              </w:r>
            </w:del>
          </w:p>
        </w:tc>
      </w:tr>
      <w:tr w:rsidR="00AC00B6" w:rsidDel="00F066DA" w:rsidTr="00AC00B6">
        <w:trPr>
          <w:trHeight w:val="255"/>
          <w:jc w:val="center"/>
          <w:del w:id="121" w:author="jdever" w:date="2010-01-07T15:17:00Z"/>
        </w:trPr>
        <w:tc>
          <w:tcPr>
            <w:tcW w:w="2203" w:type="dxa"/>
            <w:tcBorders>
              <w:top w:val="nil"/>
              <w:left w:val="nil"/>
              <w:bottom w:val="nil"/>
              <w:right w:val="nil"/>
            </w:tcBorders>
            <w:shd w:val="clear" w:color="auto" w:fill="auto"/>
            <w:noWrap/>
            <w:tcMar>
              <w:left w:w="43" w:type="dxa"/>
              <w:right w:w="43" w:type="dxa"/>
            </w:tcMar>
            <w:vAlign w:val="bottom"/>
          </w:tcPr>
          <w:p w:rsidR="00AC00B6" w:rsidDel="00F066DA" w:rsidRDefault="00AC00B6">
            <w:pPr>
              <w:rPr>
                <w:del w:id="122" w:author="jdever" w:date="2010-01-07T15:17:00Z"/>
                <w:sz w:val="20"/>
                <w:szCs w:val="20"/>
              </w:rPr>
            </w:pPr>
            <w:del w:id="123" w:author="jdever" w:date="2010-01-07T15:17:00Z">
              <w:r w:rsidDel="00F066DA">
                <w:rPr>
                  <w:sz w:val="20"/>
                  <w:szCs w:val="20"/>
                </w:rPr>
                <w:delText>Tenure (&lt;5 yrs, 5+ yrs)</w:delText>
              </w:r>
            </w:del>
          </w:p>
        </w:tc>
        <w:tc>
          <w:tcPr>
            <w:tcW w:w="1440" w:type="dxa"/>
            <w:tcBorders>
              <w:top w:val="nil"/>
              <w:left w:val="nil"/>
              <w:bottom w:val="nil"/>
              <w:right w:val="nil"/>
            </w:tcBorders>
            <w:shd w:val="clear" w:color="auto" w:fill="CCFFCC"/>
            <w:noWrap/>
            <w:tcMar>
              <w:left w:w="43" w:type="dxa"/>
              <w:right w:w="43" w:type="dxa"/>
            </w:tcMar>
            <w:vAlign w:val="bottom"/>
          </w:tcPr>
          <w:p w:rsidR="00AC00B6" w:rsidDel="00F066DA" w:rsidRDefault="00AC00B6">
            <w:pPr>
              <w:jc w:val="center"/>
              <w:rPr>
                <w:del w:id="124" w:author="jdever" w:date="2010-01-07T15:17:00Z"/>
                <w:sz w:val="20"/>
                <w:szCs w:val="20"/>
              </w:rPr>
            </w:pPr>
            <w:del w:id="125" w:author="jdever" w:date="2010-01-07T15:17:00Z">
              <w:r w:rsidDel="00F066DA">
                <w:rPr>
                  <w:rFonts w:cs="Times-Roman"/>
                  <w:sz w:val="20"/>
                  <w:szCs w:val="20"/>
                </w:rPr>
                <w:delText>0.08</w:delText>
              </w:r>
            </w:del>
          </w:p>
        </w:tc>
      </w:tr>
      <w:tr w:rsidR="00AC00B6" w:rsidTr="00AC00B6">
        <w:trPr>
          <w:trHeight w:val="255"/>
          <w:jc w:val="center"/>
        </w:trPr>
        <w:tc>
          <w:tcPr>
            <w:tcW w:w="2203" w:type="dxa"/>
            <w:tcBorders>
              <w:top w:val="nil"/>
              <w:left w:val="nil"/>
              <w:right w:val="nil"/>
            </w:tcBorders>
            <w:shd w:val="clear" w:color="auto" w:fill="auto"/>
            <w:noWrap/>
            <w:tcMar>
              <w:left w:w="43" w:type="dxa"/>
              <w:right w:w="43" w:type="dxa"/>
            </w:tcMar>
            <w:vAlign w:val="bottom"/>
          </w:tcPr>
          <w:p w:rsidR="00AC00B6" w:rsidRDefault="00AC00B6">
            <w:pPr>
              <w:rPr>
                <w:sz w:val="20"/>
                <w:szCs w:val="20"/>
              </w:rPr>
            </w:pPr>
            <w:r>
              <w:rPr>
                <w:sz w:val="20"/>
                <w:szCs w:val="20"/>
              </w:rPr>
              <w:t xml:space="preserve">Unit </w:t>
            </w:r>
            <w:r>
              <w:rPr>
                <w:rFonts w:ascii="Arial" w:hAnsi="Arial" w:cs="Arial"/>
                <w:sz w:val="20"/>
                <w:szCs w:val="20"/>
              </w:rPr>
              <w:t>×</w:t>
            </w:r>
            <w:r>
              <w:rPr>
                <w:sz w:val="20"/>
                <w:szCs w:val="20"/>
              </w:rPr>
              <w:t xml:space="preserve"> Salary Grade</w:t>
            </w:r>
          </w:p>
        </w:tc>
        <w:tc>
          <w:tcPr>
            <w:tcW w:w="1440" w:type="dxa"/>
            <w:tcBorders>
              <w:top w:val="nil"/>
              <w:left w:val="nil"/>
              <w:right w:val="nil"/>
            </w:tcBorders>
            <w:shd w:val="clear" w:color="auto" w:fill="CCFFCC"/>
            <w:noWrap/>
            <w:tcMar>
              <w:left w:w="43" w:type="dxa"/>
              <w:right w:w="43" w:type="dxa"/>
            </w:tcMar>
            <w:vAlign w:val="bottom"/>
          </w:tcPr>
          <w:p w:rsidR="00AC00B6" w:rsidRDefault="00AC00B6">
            <w:pPr>
              <w:jc w:val="center"/>
              <w:rPr>
                <w:sz w:val="20"/>
                <w:szCs w:val="20"/>
              </w:rPr>
            </w:pPr>
            <w:r>
              <w:rPr>
                <w:sz w:val="20"/>
                <w:szCs w:val="20"/>
              </w:rPr>
              <w:t>0.12</w:t>
            </w:r>
          </w:p>
        </w:tc>
      </w:tr>
      <w:tr w:rsidR="00AC00B6" w:rsidTr="00AC00B6">
        <w:trPr>
          <w:trHeight w:val="255"/>
          <w:jc w:val="center"/>
        </w:trPr>
        <w:tc>
          <w:tcPr>
            <w:tcW w:w="2203" w:type="dxa"/>
            <w:tcBorders>
              <w:top w:val="nil"/>
              <w:left w:val="nil"/>
              <w:bottom w:val="single" w:sz="4" w:space="0" w:color="auto"/>
              <w:right w:val="nil"/>
            </w:tcBorders>
            <w:shd w:val="clear" w:color="auto" w:fill="auto"/>
            <w:noWrap/>
            <w:tcMar>
              <w:left w:w="43" w:type="dxa"/>
              <w:right w:w="43" w:type="dxa"/>
            </w:tcMar>
            <w:vAlign w:val="bottom"/>
          </w:tcPr>
          <w:p w:rsidR="00AC00B6" w:rsidRDefault="00AC00B6">
            <w:pPr>
              <w:rPr>
                <w:sz w:val="20"/>
                <w:szCs w:val="20"/>
              </w:rPr>
            </w:pPr>
            <w:r>
              <w:rPr>
                <w:sz w:val="20"/>
                <w:szCs w:val="20"/>
              </w:rPr>
              <w:t xml:space="preserve">Unit </w:t>
            </w:r>
            <w:r>
              <w:rPr>
                <w:rFonts w:ascii="Arial" w:hAnsi="Arial" w:cs="Arial"/>
                <w:sz w:val="20"/>
                <w:szCs w:val="20"/>
              </w:rPr>
              <w:t>×</w:t>
            </w:r>
            <w:r>
              <w:rPr>
                <w:sz w:val="20"/>
                <w:szCs w:val="20"/>
              </w:rPr>
              <w:t xml:space="preserve"> Tenure</w:t>
            </w:r>
          </w:p>
        </w:tc>
        <w:tc>
          <w:tcPr>
            <w:tcW w:w="1440" w:type="dxa"/>
            <w:tcBorders>
              <w:top w:val="nil"/>
              <w:left w:val="nil"/>
              <w:bottom w:val="single" w:sz="4" w:space="0" w:color="auto"/>
              <w:right w:val="nil"/>
            </w:tcBorders>
            <w:shd w:val="clear" w:color="auto" w:fill="CCFFCC"/>
            <w:noWrap/>
            <w:tcMar>
              <w:left w:w="43" w:type="dxa"/>
              <w:right w:w="43" w:type="dxa"/>
            </w:tcMar>
            <w:vAlign w:val="bottom"/>
          </w:tcPr>
          <w:p w:rsidR="00AC00B6" w:rsidRDefault="00AC00B6">
            <w:pPr>
              <w:jc w:val="center"/>
              <w:rPr>
                <w:sz w:val="20"/>
                <w:szCs w:val="20"/>
              </w:rPr>
            </w:pPr>
            <w:r>
              <w:rPr>
                <w:sz w:val="20"/>
                <w:szCs w:val="20"/>
              </w:rPr>
              <w:t>0.12</w:t>
            </w:r>
          </w:p>
        </w:tc>
      </w:tr>
    </w:tbl>
    <w:p w:rsidR="007C7489" w:rsidRDefault="007C7489" w:rsidP="00FB6116">
      <w:pPr>
        <w:spacing w:line="360" w:lineRule="auto"/>
        <w:jc w:val="both"/>
      </w:pPr>
    </w:p>
    <w:p w:rsidR="00FA7069" w:rsidRDefault="00FA7069" w:rsidP="00FB6116">
      <w:pPr>
        <w:spacing w:line="360" w:lineRule="auto"/>
        <w:jc w:val="both"/>
      </w:pPr>
    </w:p>
    <w:p w:rsidR="00145818" w:rsidRDefault="00145818" w:rsidP="00145818">
      <w:pPr>
        <w:numPr>
          <w:ilvl w:val="1"/>
          <w:numId w:val="1"/>
          <w:numberingChange w:id="126" w:author="jdever" w:date="2010-02-17T22:07:00Z" w:original="2.%2:4:0:"/>
        </w:numPr>
        <w:spacing w:line="360" w:lineRule="auto"/>
        <w:outlineLvl w:val="1"/>
        <w:rPr>
          <w:b/>
        </w:rPr>
      </w:pPr>
      <w:r>
        <w:rPr>
          <w:b/>
        </w:rPr>
        <w:t>Next Steps</w:t>
      </w:r>
    </w:p>
    <w:p w:rsidR="00145818" w:rsidRDefault="007B22E8" w:rsidP="00FB6116">
      <w:pPr>
        <w:spacing w:line="360" w:lineRule="auto"/>
        <w:jc w:val="both"/>
      </w:pPr>
      <w:ins w:id="127" w:author="jdever" w:date="2010-02-17T22:07:00Z">
        <w:r>
          <w:t>The optimization problem and a</w:t>
        </w:r>
      </w:ins>
      <w:r w:rsidR="00145818">
        <w:t xml:space="preserve"> proposed solution to the sampling design task discussed in this chapter will be revealed in Chapter 7.  The methods discussed in </w:t>
      </w:r>
      <w:r w:rsidR="00497126">
        <w:t xml:space="preserve">subsequent </w:t>
      </w:r>
      <w:r w:rsidR="00AD6694">
        <w:t xml:space="preserve">chapters in </w:t>
      </w:r>
      <w:r w:rsidR="00B51D15">
        <w:t xml:space="preserve">Part I </w:t>
      </w:r>
      <w:r w:rsidR="00AD6694">
        <w:t xml:space="preserve">(i.e., </w:t>
      </w:r>
      <w:r w:rsidR="00B51D15">
        <w:t>Chapters 3-6</w:t>
      </w:r>
      <w:r w:rsidR="00AD6694">
        <w:t>)</w:t>
      </w:r>
      <w:r w:rsidR="00145818">
        <w:t xml:space="preserve"> will provide you with the tools to solve the allocation problem</w:t>
      </w:r>
      <w:r w:rsidR="00AD6694">
        <w:t xml:space="preserve"> yourself</w:t>
      </w:r>
      <w:r w:rsidR="00145818">
        <w:t xml:space="preserve">.  We will periodically revisit the </w:t>
      </w:r>
      <w:r w:rsidR="004B7934">
        <w:t>VUV</w:t>
      </w:r>
      <w:r w:rsidR="00AD6694">
        <w:t xml:space="preserve"> design team discussions </w:t>
      </w:r>
      <w:r w:rsidR="00B51D15">
        <w:t>prior to Chapter 7</w:t>
      </w:r>
      <w:r w:rsidR="00AD6694">
        <w:t xml:space="preserve"> to provide insight into their decisions and procedures.</w:t>
      </w:r>
    </w:p>
    <w:p w:rsidR="00AD6694" w:rsidRDefault="00AD6694" w:rsidP="00FB6116">
      <w:pPr>
        <w:spacing w:line="360" w:lineRule="auto"/>
        <w:jc w:val="both"/>
      </w:pPr>
    </w:p>
    <w:sectPr w:rsidR="00AD6694" w:rsidSect="0016174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371" w:rsidRDefault="00AA6371">
      <w:r>
        <w:separator/>
      </w:r>
    </w:p>
  </w:endnote>
  <w:endnote w:type="continuationSeparator" w:id="0">
    <w:p w:rsidR="00AA6371" w:rsidRDefault="00AA63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816" w:rsidRDefault="00F65816" w:rsidP="005C3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F65816" w:rsidRDefault="00F65816" w:rsidP="005C367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816" w:rsidRPr="00D62C3B" w:rsidRDefault="00F65816" w:rsidP="005C367E">
    <w:pPr>
      <w:pStyle w:val="Footer"/>
      <w:framePr w:wrap="around" w:vAnchor="text" w:hAnchor="margin" w:xAlign="right" w:y="1"/>
      <w:rPr>
        <w:rStyle w:val="PageNumber"/>
        <w:i/>
        <w:sz w:val="20"/>
      </w:rPr>
    </w:pPr>
    <w:r w:rsidRPr="00D62C3B">
      <w:rPr>
        <w:rStyle w:val="PageNumber"/>
        <w:i/>
        <w:sz w:val="20"/>
      </w:rPr>
      <w:fldChar w:fldCharType="begin"/>
    </w:r>
    <w:r w:rsidRPr="00D62C3B">
      <w:rPr>
        <w:rStyle w:val="PageNumber"/>
        <w:i/>
        <w:sz w:val="20"/>
      </w:rPr>
      <w:instrText xml:space="preserve">PAGE  </w:instrText>
    </w:r>
    <w:r w:rsidRPr="00D62C3B">
      <w:rPr>
        <w:rStyle w:val="PageNumber"/>
        <w:i/>
        <w:sz w:val="20"/>
      </w:rPr>
      <w:fldChar w:fldCharType="separate"/>
    </w:r>
    <w:r w:rsidR="007155B4">
      <w:rPr>
        <w:rStyle w:val="PageNumber"/>
        <w:i/>
        <w:noProof/>
        <w:sz w:val="20"/>
      </w:rPr>
      <w:t>1</w:t>
    </w:r>
    <w:r w:rsidRPr="00D62C3B">
      <w:rPr>
        <w:rStyle w:val="PageNumber"/>
        <w:i/>
        <w:sz w:val="20"/>
      </w:rPr>
      <w:fldChar w:fldCharType="end"/>
    </w:r>
    <w:r w:rsidRPr="00D62C3B">
      <w:rPr>
        <w:rStyle w:val="PageNumber"/>
        <w:i/>
        <w:sz w:val="20"/>
      </w:rPr>
      <w:t xml:space="preserve"> of </w:t>
    </w:r>
    <w:r w:rsidRPr="00D62C3B">
      <w:rPr>
        <w:rStyle w:val="PageNumber"/>
        <w:i/>
        <w:sz w:val="20"/>
      </w:rPr>
      <w:fldChar w:fldCharType="begin"/>
    </w:r>
    <w:r w:rsidRPr="00D62C3B">
      <w:rPr>
        <w:rStyle w:val="PageNumber"/>
        <w:i/>
        <w:sz w:val="20"/>
      </w:rPr>
      <w:instrText xml:space="preserve"> NUMPAGES </w:instrText>
    </w:r>
    <w:r w:rsidRPr="00D62C3B">
      <w:rPr>
        <w:rStyle w:val="PageNumber"/>
        <w:i/>
        <w:sz w:val="20"/>
      </w:rPr>
      <w:fldChar w:fldCharType="separate"/>
    </w:r>
    <w:r w:rsidR="007155B4">
      <w:rPr>
        <w:rStyle w:val="PageNumber"/>
        <w:i/>
        <w:noProof/>
        <w:sz w:val="20"/>
      </w:rPr>
      <w:t>6</w:t>
    </w:r>
    <w:r w:rsidRPr="00D62C3B">
      <w:rPr>
        <w:rStyle w:val="PageNumber"/>
        <w:i/>
        <w:sz w:val="20"/>
      </w:rPr>
      <w:fldChar w:fldCharType="end"/>
    </w:r>
  </w:p>
  <w:p w:rsidR="00F65816" w:rsidRPr="00D62C3B" w:rsidRDefault="00F65816" w:rsidP="005C367E">
    <w:pPr>
      <w:pStyle w:val="Footer"/>
      <w:ind w:right="360"/>
      <w:rPr>
        <w:i/>
        <w:sz w:val="20"/>
      </w:rPr>
    </w:pPr>
    <w:r w:rsidRPr="00D62C3B">
      <w:rPr>
        <w:i/>
        <w:sz w:val="20"/>
      </w:rPr>
      <w:fldChar w:fldCharType="begin"/>
    </w:r>
    <w:r w:rsidRPr="00D62C3B">
      <w:rPr>
        <w:i/>
        <w:sz w:val="20"/>
      </w:rPr>
      <w:instrText xml:space="preserve"> FILENAME </w:instrText>
    </w:r>
    <w:r w:rsidRPr="00D62C3B">
      <w:rPr>
        <w:i/>
        <w:sz w:val="20"/>
      </w:rPr>
      <w:fldChar w:fldCharType="separate"/>
    </w:r>
    <w:ins w:id="128" w:author="Jill A. Dever" w:date="2010-07-09T16:18:00Z">
      <w:r w:rsidR="00B138F3">
        <w:rPr>
          <w:i/>
          <w:noProof/>
          <w:sz w:val="20"/>
        </w:rPr>
        <w:t>2 Project Personnel Sample (070910).doc</w:t>
      </w:r>
    </w:ins>
    <w:r w:rsidRPr="00D62C3B">
      <w:rPr>
        <w: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371" w:rsidRDefault="00AA6371">
      <w:r>
        <w:separator/>
      </w:r>
    </w:p>
  </w:footnote>
  <w:footnote w:type="continuationSeparator" w:id="0">
    <w:p w:rsidR="00AA6371" w:rsidRDefault="00AA63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63F91"/>
    <w:multiLevelType w:val="multilevel"/>
    <w:tmpl w:val="3440E68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319A1A1A"/>
    <w:multiLevelType w:val="hybridMultilevel"/>
    <w:tmpl w:val="FD868F12"/>
    <w:lvl w:ilvl="0" w:tplc="545A8F78">
      <w:start w:val="1"/>
      <w:numFmt w:val="decimal"/>
      <w:lvlText w:val="Step %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6192747"/>
    <w:multiLevelType w:val="hybridMultilevel"/>
    <w:tmpl w:val="3440E682"/>
    <w:lvl w:ilvl="0" w:tplc="04090001">
      <w:start w:val="1"/>
      <w:numFmt w:val="bullet"/>
      <w:lvlText w:val=""/>
      <w:lvlJc w:val="left"/>
      <w:pPr>
        <w:tabs>
          <w:tab w:val="num" w:pos="720"/>
        </w:tabs>
        <w:ind w:left="720" w:hanging="360"/>
      </w:pPr>
      <w:rPr>
        <w:rFonts w:ascii="Symbol" w:hAnsi="Symbol" w:hint="default"/>
      </w:rPr>
    </w:lvl>
    <w:lvl w:ilvl="1" w:tplc="8B6885AA">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CE00B4E"/>
    <w:multiLevelType w:val="hybridMultilevel"/>
    <w:tmpl w:val="9D9E3D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E97E33"/>
    <w:multiLevelType w:val="hybridMultilevel"/>
    <w:tmpl w:val="71FAE5B0"/>
    <w:lvl w:ilvl="0" w:tplc="04090001">
      <w:start w:val="1"/>
      <w:numFmt w:val="bullet"/>
      <w:lvlText w:val=""/>
      <w:lvlJc w:val="left"/>
      <w:pPr>
        <w:tabs>
          <w:tab w:val="num" w:pos="360"/>
        </w:tabs>
        <w:ind w:left="360" w:hanging="360"/>
      </w:pPr>
      <w:rPr>
        <w:rFonts w:ascii="Symbol" w:hAnsi="Symbol" w:hint="default"/>
        <w:b w:val="0"/>
        <w:i w:val="0"/>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5">
    <w:nsid w:val="40507273"/>
    <w:multiLevelType w:val="hybridMultilevel"/>
    <w:tmpl w:val="F4EC8C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52B239C2"/>
    <w:multiLevelType w:val="hybridMultilevel"/>
    <w:tmpl w:val="EB92D1B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7">
    <w:nsid w:val="63C724EE"/>
    <w:multiLevelType w:val="hybridMultilevel"/>
    <w:tmpl w:val="3A0C4828"/>
    <w:lvl w:ilvl="0" w:tplc="A0D69DE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D7E5AB9"/>
    <w:multiLevelType w:val="hybridMultilevel"/>
    <w:tmpl w:val="7E5631A0"/>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F624273"/>
    <w:multiLevelType w:val="hybridMultilevel"/>
    <w:tmpl w:val="11569122"/>
    <w:lvl w:ilvl="0" w:tplc="8B6885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730136DD"/>
    <w:multiLevelType w:val="multilevel"/>
    <w:tmpl w:val="9AA8CFB6"/>
    <w:lvl w:ilvl="0">
      <w:start w:val="3"/>
      <w:numFmt w:val="decimal"/>
      <w:lvlText w:val="%1"/>
      <w:lvlJc w:val="left"/>
      <w:pPr>
        <w:tabs>
          <w:tab w:val="num" w:pos="720"/>
        </w:tabs>
        <w:ind w:left="720" w:hanging="72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7BA94DA0"/>
    <w:multiLevelType w:val="hybridMultilevel"/>
    <w:tmpl w:val="90F6BEA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num w:numId="1">
    <w:abstractNumId w:val="10"/>
  </w:num>
  <w:num w:numId="2">
    <w:abstractNumId w:val="7"/>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1"/>
  </w:num>
  <w:num w:numId="9">
    <w:abstractNumId w:val="2"/>
  </w:num>
  <w:num w:numId="10">
    <w:abstractNumId w:val="0"/>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76BED"/>
    <w:rsid w:val="00001776"/>
    <w:rsid w:val="00001D5D"/>
    <w:rsid w:val="00004094"/>
    <w:rsid w:val="00004497"/>
    <w:rsid w:val="00004698"/>
    <w:rsid w:val="00005BAC"/>
    <w:rsid w:val="00011231"/>
    <w:rsid w:val="00011E7D"/>
    <w:rsid w:val="00014051"/>
    <w:rsid w:val="000163DB"/>
    <w:rsid w:val="00017CBD"/>
    <w:rsid w:val="00021898"/>
    <w:rsid w:val="00023993"/>
    <w:rsid w:val="00024207"/>
    <w:rsid w:val="00024E63"/>
    <w:rsid w:val="00033528"/>
    <w:rsid w:val="0003375F"/>
    <w:rsid w:val="000347DB"/>
    <w:rsid w:val="00034B97"/>
    <w:rsid w:val="00035385"/>
    <w:rsid w:val="00036691"/>
    <w:rsid w:val="000368B7"/>
    <w:rsid w:val="00037C27"/>
    <w:rsid w:val="000404A9"/>
    <w:rsid w:val="0004079A"/>
    <w:rsid w:val="0004341A"/>
    <w:rsid w:val="0004464E"/>
    <w:rsid w:val="000449C3"/>
    <w:rsid w:val="000452C3"/>
    <w:rsid w:val="00047151"/>
    <w:rsid w:val="00047364"/>
    <w:rsid w:val="0005079C"/>
    <w:rsid w:val="0005443B"/>
    <w:rsid w:val="00054780"/>
    <w:rsid w:val="0005723D"/>
    <w:rsid w:val="00057F67"/>
    <w:rsid w:val="000613D8"/>
    <w:rsid w:val="00061980"/>
    <w:rsid w:val="00061F6D"/>
    <w:rsid w:val="000639AE"/>
    <w:rsid w:val="00063B1B"/>
    <w:rsid w:val="00067045"/>
    <w:rsid w:val="00067721"/>
    <w:rsid w:val="00067D9E"/>
    <w:rsid w:val="00070202"/>
    <w:rsid w:val="0007051D"/>
    <w:rsid w:val="00071BEA"/>
    <w:rsid w:val="00072468"/>
    <w:rsid w:val="00075989"/>
    <w:rsid w:val="00076299"/>
    <w:rsid w:val="000763D6"/>
    <w:rsid w:val="00080099"/>
    <w:rsid w:val="00080815"/>
    <w:rsid w:val="00080B62"/>
    <w:rsid w:val="00081924"/>
    <w:rsid w:val="00082480"/>
    <w:rsid w:val="00085689"/>
    <w:rsid w:val="00085DA0"/>
    <w:rsid w:val="00090299"/>
    <w:rsid w:val="00090770"/>
    <w:rsid w:val="00093E0D"/>
    <w:rsid w:val="00094F74"/>
    <w:rsid w:val="000A0F40"/>
    <w:rsid w:val="000A2B79"/>
    <w:rsid w:val="000A3152"/>
    <w:rsid w:val="000A4256"/>
    <w:rsid w:val="000A4713"/>
    <w:rsid w:val="000B0095"/>
    <w:rsid w:val="000B1626"/>
    <w:rsid w:val="000B2E2E"/>
    <w:rsid w:val="000B2FB5"/>
    <w:rsid w:val="000B3E5A"/>
    <w:rsid w:val="000B59A3"/>
    <w:rsid w:val="000B6311"/>
    <w:rsid w:val="000B7DBD"/>
    <w:rsid w:val="000C25FC"/>
    <w:rsid w:val="000C2FBE"/>
    <w:rsid w:val="000C5D85"/>
    <w:rsid w:val="000C5E75"/>
    <w:rsid w:val="000C7031"/>
    <w:rsid w:val="000D150B"/>
    <w:rsid w:val="000D22F5"/>
    <w:rsid w:val="000D5071"/>
    <w:rsid w:val="000D5659"/>
    <w:rsid w:val="000D7082"/>
    <w:rsid w:val="000D7515"/>
    <w:rsid w:val="000E1A38"/>
    <w:rsid w:val="000E1ED8"/>
    <w:rsid w:val="000E6A34"/>
    <w:rsid w:val="000F013B"/>
    <w:rsid w:val="000F03D9"/>
    <w:rsid w:val="000F08BE"/>
    <w:rsid w:val="000F38B1"/>
    <w:rsid w:val="000F3939"/>
    <w:rsid w:val="00100A98"/>
    <w:rsid w:val="00100AB6"/>
    <w:rsid w:val="00100B82"/>
    <w:rsid w:val="0010113A"/>
    <w:rsid w:val="0010160B"/>
    <w:rsid w:val="001034A8"/>
    <w:rsid w:val="00105572"/>
    <w:rsid w:val="00105D99"/>
    <w:rsid w:val="0010644E"/>
    <w:rsid w:val="001073A2"/>
    <w:rsid w:val="00110279"/>
    <w:rsid w:val="0011256C"/>
    <w:rsid w:val="00114CC5"/>
    <w:rsid w:val="00114E87"/>
    <w:rsid w:val="001158F1"/>
    <w:rsid w:val="00116EBE"/>
    <w:rsid w:val="00116F01"/>
    <w:rsid w:val="0011776C"/>
    <w:rsid w:val="00120EA3"/>
    <w:rsid w:val="001216F0"/>
    <w:rsid w:val="00121B34"/>
    <w:rsid w:val="00121E29"/>
    <w:rsid w:val="00122687"/>
    <w:rsid w:val="00122D41"/>
    <w:rsid w:val="00124E9D"/>
    <w:rsid w:val="001253BD"/>
    <w:rsid w:val="0012620D"/>
    <w:rsid w:val="00126CBE"/>
    <w:rsid w:val="0013099A"/>
    <w:rsid w:val="00133202"/>
    <w:rsid w:val="0013587C"/>
    <w:rsid w:val="00140483"/>
    <w:rsid w:val="00140727"/>
    <w:rsid w:val="00141D95"/>
    <w:rsid w:val="0014319E"/>
    <w:rsid w:val="001442E8"/>
    <w:rsid w:val="00145818"/>
    <w:rsid w:val="00146F45"/>
    <w:rsid w:val="00147E5B"/>
    <w:rsid w:val="00151405"/>
    <w:rsid w:val="0015275E"/>
    <w:rsid w:val="00153711"/>
    <w:rsid w:val="00153ABF"/>
    <w:rsid w:val="00156D29"/>
    <w:rsid w:val="0015759F"/>
    <w:rsid w:val="001577FD"/>
    <w:rsid w:val="00157A77"/>
    <w:rsid w:val="001605C1"/>
    <w:rsid w:val="00160A90"/>
    <w:rsid w:val="00160D3F"/>
    <w:rsid w:val="00161152"/>
    <w:rsid w:val="00161748"/>
    <w:rsid w:val="001632D1"/>
    <w:rsid w:val="0016493A"/>
    <w:rsid w:val="00165027"/>
    <w:rsid w:val="001654FD"/>
    <w:rsid w:val="001658B5"/>
    <w:rsid w:val="001663A8"/>
    <w:rsid w:val="0017216C"/>
    <w:rsid w:val="0017414F"/>
    <w:rsid w:val="00174E42"/>
    <w:rsid w:val="001817D2"/>
    <w:rsid w:val="001818D7"/>
    <w:rsid w:val="00183BCE"/>
    <w:rsid w:val="0018655A"/>
    <w:rsid w:val="00187489"/>
    <w:rsid w:val="00190A81"/>
    <w:rsid w:val="00190B2D"/>
    <w:rsid w:val="00191275"/>
    <w:rsid w:val="00192379"/>
    <w:rsid w:val="00194823"/>
    <w:rsid w:val="0019610A"/>
    <w:rsid w:val="00196503"/>
    <w:rsid w:val="00196F48"/>
    <w:rsid w:val="00197FF4"/>
    <w:rsid w:val="001A6B1B"/>
    <w:rsid w:val="001B0214"/>
    <w:rsid w:val="001B1ADD"/>
    <w:rsid w:val="001B25DC"/>
    <w:rsid w:val="001B2610"/>
    <w:rsid w:val="001B2CA0"/>
    <w:rsid w:val="001B62FF"/>
    <w:rsid w:val="001B6B59"/>
    <w:rsid w:val="001B7B1B"/>
    <w:rsid w:val="001C0243"/>
    <w:rsid w:val="001C08E0"/>
    <w:rsid w:val="001C25D0"/>
    <w:rsid w:val="001C29A7"/>
    <w:rsid w:val="001C2A20"/>
    <w:rsid w:val="001C5AB5"/>
    <w:rsid w:val="001D1C79"/>
    <w:rsid w:val="001D2218"/>
    <w:rsid w:val="001D2494"/>
    <w:rsid w:val="001D322A"/>
    <w:rsid w:val="001D3435"/>
    <w:rsid w:val="001D3666"/>
    <w:rsid w:val="001D4C5D"/>
    <w:rsid w:val="001E0580"/>
    <w:rsid w:val="001E45A1"/>
    <w:rsid w:val="001E6930"/>
    <w:rsid w:val="001E6C7C"/>
    <w:rsid w:val="001F05DC"/>
    <w:rsid w:val="001F1E2F"/>
    <w:rsid w:val="001F21E9"/>
    <w:rsid w:val="001F222D"/>
    <w:rsid w:val="001F378E"/>
    <w:rsid w:val="001F3C69"/>
    <w:rsid w:val="001F596C"/>
    <w:rsid w:val="001F5E48"/>
    <w:rsid w:val="001F7818"/>
    <w:rsid w:val="00200FBC"/>
    <w:rsid w:val="00201112"/>
    <w:rsid w:val="0020254B"/>
    <w:rsid w:val="0020462A"/>
    <w:rsid w:val="002050B7"/>
    <w:rsid w:val="00206D27"/>
    <w:rsid w:val="00210BC3"/>
    <w:rsid w:val="0021562A"/>
    <w:rsid w:val="002163CA"/>
    <w:rsid w:val="00216E3F"/>
    <w:rsid w:val="00216F05"/>
    <w:rsid w:val="0021723B"/>
    <w:rsid w:val="00217577"/>
    <w:rsid w:val="002210F4"/>
    <w:rsid w:val="00221220"/>
    <w:rsid w:val="0022338D"/>
    <w:rsid w:val="00226DDB"/>
    <w:rsid w:val="00226E1A"/>
    <w:rsid w:val="00227EFF"/>
    <w:rsid w:val="0023013D"/>
    <w:rsid w:val="00230694"/>
    <w:rsid w:val="00230A28"/>
    <w:rsid w:val="00230D92"/>
    <w:rsid w:val="00232443"/>
    <w:rsid w:val="00233A0C"/>
    <w:rsid w:val="00233AE5"/>
    <w:rsid w:val="00233F70"/>
    <w:rsid w:val="00234918"/>
    <w:rsid w:val="00235B91"/>
    <w:rsid w:val="00235E66"/>
    <w:rsid w:val="002373B0"/>
    <w:rsid w:val="00237EAF"/>
    <w:rsid w:val="002415F7"/>
    <w:rsid w:val="0024240B"/>
    <w:rsid w:val="00244310"/>
    <w:rsid w:val="00244BC0"/>
    <w:rsid w:val="00244C3E"/>
    <w:rsid w:val="0024743F"/>
    <w:rsid w:val="00252550"/>
    <w:rsid w:val="00253A33"/>
    <w:rsid w:val="002564AB"/>
    <w:rsid w:val="00256E46"/>
    <w:rsid w:val="0026203D"/>
    <w:rsid w:val="002622CB"/>
    <w:rsid w:val="0026365A"/>
    <w:rsid w:val="002646CF"/>
    <w:rsid w:val="002649C1"/>
    <w:rsid w:val="00267375"/>
    <w:rsid w:val="00267444"/>
    <w:rsid w:val="002700C9"/>
    <w:rsid w:val="00273260"/>
    <w:rsid w:val="002735B8"/>
    <w:rsid w:val="002739C4"/>
    <w:rsid w:val="002750B3"/>
    <w:rsid w:val="002761A1"/>
    <w:rsid w:val="00277392"/>
    <w:rsid w:val="002777AB"/>
    <w:rsid w:val="0028094B"/>
    <w:rsid w:val="00284217"/>
    <w:rsid w:val="0028591B"/>
    <w:rsid w:val="0028787F"/>
    <w:rsid w:val="00287AA3"/>
    <w:rsid w:val="002914B6"/>
    <w:rsid w:val="002916DC"/>
    <w:rsid w:val="002929D1"/>
    <w:rsid w:val="002946DF"/>
    <w:rsid w:val="00294C68"/>
    <w:rsid w:val="00296239"/>
    <w:rsid w:val="00297500"/>
    <w:rsid w:val="002A0B6C"/>
    <w:rsid w:val="002A1580"/>
    <w:rsid w:val="002A4532"/>
    <w:rsid w:val="002A5F0C"/>
    <w:rsid w:val="002B2023"/>
    <w:rsid w:val="002B6E92"/>
    <w:rsid w:val="002C0502"/>
    <w:rsid w:val="002C0AAB"/>
    <w:rsid w:val="002C1B79"/>
    <w:rsid w:val="002C22AF"/>
    <w:rsid w:val="002C4081"/>
    <w:rsid w:val="002C67E5"/>
    <w:rsid w:val="002D15C3"/>
    <w:rsid w:val="002D288A"/>
    <w:rsid w:val="002D41B2"/>
    <w:rsid w:val="002D56FC"/>
    <w:rsid w:val="002D7020"/>
    <w:rsid w:val="002E1551"/>
    <w:rsid w:val="002E2318"/>
    <w:rsid w:val="002E253F"/>
    <w:rsid w:val="002E273A"/>
    <w:rsid w:val="002E7A20"/>
    <w:rsid w:val="002F16DD"/>
    <w:rsid w:val="002F2BA2"/>
    <w:rsid w:val="002F36C5"/>
    <w:rsid w:val="002F67E3"/>
    <w:rsid w:val="002F701F"/>
    <w:rsid w:val="002F74A0"/>
    <w:rsid w:val="0030196D"/>
    <w:rsid w:val="00302731"/>
    <w:rsid w:val="00303DBA"/>
    <w:rsid w:val="003051F5"/>
    <w:rsid w:val="00306160"/>
    <w:rsid w:val="00307786"/>
    <w:rsid w:val="00310CBB"/>
    <w:rsid w:val="00311354"/>
    <w:rsid w:val="00311365"/>
    <w:rsid w:val="00313239"/>
    <w:rsid w:val="00314EE1"/>
    <w:rsid w:val="0031695E"/>
    <w:rsid w:val="00320B37"/>
    <w:rsid w:val="00321491"/>
    <w:rsid w:val="0032275B"/>
    <w:rsid w:val="00323C75"/>
    <w:rsid w:val="00323E6D"/>
    <w:rsid w:val="00324D52"/>
    <w:rsid w:val="00325F01"/>
    <w:rsid w:val="0032665B"/>
    <w:rsid w:val="00326C05"/>
    <w:rsid w:val="00326E21"/>
    <w:rsid w:val="00330D1F"/>
    <w:rsid w:val="00330F58"/>
    <w:rsid w:val="00332487"/>
    <w:rsid w:val="00333990"/>
    <w:rsid w:val="00333C82"/>
    <w:rsid w:val="00333C86"/>
    <w:rsid w:val="00334981"/>
    <w:rsid w:val="0033500E"/>
    <w:rsid w:val="00337911"/>
    <w:rsid w:val="00342326"/>
    <w:rsid w:val="003429AF"/>
    <w:rsid w:val="00342D66"/>
    <w:rsid w:val="003438E0"/>
    <w:rsid w:val="00344348"/>
    <w:rsid w:val="00346F80"/>
    <w:rsid w:val="00347F28"/>
    <w:rsid w:val="00350690"/>
    <w:rsid w:val="0035260C"/>
    <w:rsid w:val="00353F5D"/>
    <w:rsid w:val="00357069"/>
    <w:rsid w:val="00360065"/>
    <w:rsid w:val="00360753"/>
    <w:rsid w:val="003607DA"/>
    <w:rsid w:val="00361938"/>
    <w:rsid w:val="00364461"/>
    <w:rsid w:val="003659DE"/>
    <w:rsid w:val="003669C2"/>
    <w:rsid w:val="003701D2"/>
    <w:rsid w:val="00370B45"/>
    <w:rsid w:val="003729D0"/>
    <w:rsid w:val="00373386"/>
    <w:rsid w:val="00374AE6"/>
    <w:rsid w:val="0037502B"/>
    <w:rsid w:val="00376F80"/>
    <w:rsid w:val="00377448"/>
    <w:rsid w:val="0038077A"/>
    <w:rsid w:val="00381BC4"/>
    <w:rsid w:val="00383A78"/>
    <w:rsid w:val="00383B06"/>
    <w:rsid w:val="0039573A"/>
    <w:rsid w:val="003A001F"/>
    <w:rsid w:val="003A0096"/>
    <w:rsid w:val="003A102C"/>
    <w:rsid w:val="003A2E77"/>
    <w:rsid w:val="003A6094"/>
    <w:rsid w:val="003A677A"/>
    <w:rsid w:val="003A6B08"/>
    <w:rsid w:val="003A7B47"/>
    <w:rsid w:val="003B0DF4"/>
    <w:rsid w:val="003B1769"/>
    <w:rsid w:val="003B21AF"/>
    <w:rsid w:val="003B23DF"/>
    <w:rsid w:val="003B3924"/>
    <w:rsid w:val="003B47F1"/>
    <w:rsid w:val="003B4BC9"/>
    <w:rsid w:val="003B5153"/>
    <w:rsid w:val="003B72DA"/>
    <w:rsid w:val="003B74D0"/>
    <w:rsid w:val="003C0213"/>
    <w:rsid w:val="003C04D8"/>
    <w:rsid w:val="003C1038"/>
    <w:rsid w:val="003C17E3"/>
    <w:rsid w:val="003C30A1"/>
    <w:rsid w:val="003C37E7"/>
    <w:rsid w:val="003C3BF6"/>
    <w:rsid w:val="003C71E8"/>
    <w:rsid w:val="003C7700"/>
    <w:rsid w:val="003C77C0"/>
    <w:rsid w:val="003D0472"/>
    <w:rsid w:val="003D1228"/>
    <w:rsid w:val="003D2123"/>
    <w:rsid w:val="003D223B"/>
    <w:rsid w:val="003D5467"/>
    <w:rsid w:val="003D6993"/>
    <w:rsid w:val="003E0509"/>
    <w:rsid w:val="003E3A64"/>
    <w:rsid w:val="003E5849"/>
    <w:rsid w:val="003E588E"/>
    <w:rsid w:val="003E5AFA"/>
    <w:rsid w:val="003E6556"/>
    <w:rsid w:val="003E76C1"/>
    <w:rsid w:val="003F024F"/>
    <w:rsid w:val="003F06D6"/>
    <w:rsid w:val="003F194E"/>
    <w:rsid w:val="003F1DDE"/>
    <w:rsid w:val="003F4DEC"/>
    <w:rsid w:val="003F4FC5"/>
    <w:rsid w:val="003F61B4"/>
    <w:rsid w:val="003F7B1C"/>
    <w:rsid w:val="00400CCB"/>
    <w:rsid w:val="00400F67"/>
    <w:rsid w:val="0040355E"/>
    <w:rsid w:val="00406613"/>
    <w:rsid w:val="00407118"/>
    <w:rsid w:val="00407438"/>
    <w:rsid w:val="0041293E"/>
    <w:rsid w:val="00412E68"/>
    <w:rsid w:val="00416E2C"/>
    <w:rsid w:val="00421027"/>
    <w:rsid w:val="00424AF4"/>
    <w:rsid w:val="00425ECC"/>
    <w:rsid w:val="0042619B"/>
    <w:rsid w:val="0042759B"/>
    <w:rsid w:val="004319C8"/>
    <w:rsid w:val="004324FF"/>
    <w:rsid w:val="00432C18"/>
    <w:rsid w:val="00433D88"/>
    <w:rsid w:val="00434393"/>
    <w:rsid w:val="004367E0"/>
    <w:rsid w:val="00436BC1"/>
    <w:rsid w:val="00440204"/>
    <w:rsid w:val="00441C83"/>
    <w:rsid w:val="00442105"/>
    <w:rsid w:val="00445763"/>
    <w:rsid w:val="0044608C"/>
    <w:rsid w:val="004460F5"/>
    <w:rsid w:val="004467CE"/>
    <w:rsid w:val="0045300E"/>
    <w:rsid w:val="004539A6"/>
    <w:rsid w:val="004572A8"/>
    <w:rsid w:val="00457335"/>
    <w:rsid w:val="0046056B"/>
    <w:rsid w:val="00461FE1"/>
    <w:rsid w:val="004636F1"/>
    <w:rsid w:val="00466713"/>
    <w:rsid w:val="00466ACF"/>
    <w:rsid w:val="00466E8A"/>
    <w:rsid w:val="00470CC4"/>
    <w:rsid w:val="00473B53"/>
    <w:rsid w:val="004756F1"/>
    <w:rsid w:val="0047607C"/>
    <w:rsid w:val="00476838"/>
    <w:rsid w:val="00476909"/>
    <w:rsid w:val="00480D40"/>
    <w:rsid w:val="00483066"/>
    <w:rsid w:val="00485576"/>
    <w:rsid w:val="00490658"/>
    <w:rsid w:val="00490ACE"/>
    <w:rsid w:val="00490C83"/>
    <w:rsid w:val="004931A3"/>
    <w:rsid w:val="00493638"/>
    <w:rsid w:val="004949B0"/>
    <w:rsid w:val="00497126"/>
    <w:rsid w:val="004A0577"/>
    <w:rsid w:val="004A1940"/>
    <w:rsid w:val="004A3F9A"/>
    <w:rsid w:val="004A7D7C"/>
    <w:rsid w:val="004A7F2C"/>
    <w:rsid w:val="004B06A6"/>
    <w:rsid w:val="004B110D"/>
    <w:rsid w:val="004B1F29"/>
    <w:rsid w:val="004B22FA"/>
    <w:rsid w:val="004B2CC2"/>
    <w:rsid w:val="004B4000"/>
    <w:rsid w:val="004B652B"/>
    <w:rsid w:val="004B667E"/>
    <w:rsid w:val="004B68B1"/>
    <w:rsid w:val="004B6D85"/>
    <w:rsid w:val="004B7934"/>
    <w:rsid w:val="004C0528"/>
    <w:rsid w:val="004C0D3D"/>
    <w:rsid w:val="004C15DE"/>
    <w:rsid w:val="004C1A6F"/>
    <w:rsid w:val="004C1FD0"/>
    <w:rsid w:val="004C36E5"/>
    <w:rsid w:val="004C3862"/>
    <w:rsid w:val="004C75AF"/>
    <w:rsid w:val="004D04AA"/>
    <w:rsid w:val="004D0A5E"/>
    <w:rsid w:val="004D1579"/>
    <w:rsid w:val="004D196C"/>
    <w:rsid w:val="004D251B"/>
    <w:rsid w:val="004D2FAE"/>
    <w:rsid w:val="004D3E2A"/>
    <w:rsid w:val="004D3F60"/>
    <w:rsid w:val="004D4EAE"/>
    <w:rsid w:val="004D54AE"/>
    <w:rsid w:val="004D57FC"/>
    <w:rsid w:val="004D5861"/>
    <w:rsid w:val="004D5E6F"/>
    <w:rsid w:val="004E022A"/>
    <w:rsid w:val="004E3703"/>
    <w:rsid w:val="004F06CB"/>
    <w:rsid w:val="004F393A"/>
    <w:rsid w:val="004F43ED"/>
    <w:rsid w:val="004F4BFC"/>
    <w:rsid w:val="004F5E2C"/>
    <w:rsid w:val="004F6352"/>
    <w:rsid w:val="004F6AAE"/>
    <w:rsid w:val="004F70B8"/>
    <w:rsid w:val="0050026E"/>
    <w:rsid w:val="005004A1"/>
    <w:rsid w:val="00500A28"/>
    <w:rsid w:val="00502538"/>
    <w:rsid w:val="00503830"/>
    <w:rsid w:val="00503DCF"/>
    <w:rsid w:val="00504804"/>
    <w:rsid w:val="00504982"/>
    <w:rsid w:val="0050591F"/>
    <w:rsid w:val="005069C9"/>
    <w:rsid w:val="005103BE"/>
    <w:rsid w:val="00510A7A"/>
    <w:rsid w:val="0051113C"/>
    <w:rsid w:val="00513D81"/>
    <w:rsid w:val="005155ED"/>
    <w:rsid w:val="00516202"/>
    <w:rsid w:val="00517244"/>
    <w:rsid w:val="00520ACF"/>
    <w:rsid w:val="005222FF"/>
    <w:rsid w:val="00522495"/>
    <w:rsid w:val="005229E7"/>
    <w:rsid w:val="0052593D"/>
    <w:rsid w:val="00526260"/>
    <w:rsid w:val="00527E7B"/>
    <w:rsid w:val="00530955"/>
    <w:rsid w:val="00531BAC"/>
    <w:rsid w:val="005354E7"/>
    <w:rsid w:val="0053551C"/>
    <w:rsid w:val="00536212"/>
    <w:rsid w:val="0053624A"/>
    <w:rsid w:val="00536937"/>
    <w:rsid w:val="00537DC1"/>
    <w:rsid w:val="00540314"/>
    <w:rsid w:val="00541D26"/>
    <w:rsid w:val="00541FE8"/>
    <w:rsid w:val="00545862"/>
    <w:rsid w:val="00546045"/>
    <w:rsid w:val="00547D13"/>
    <w:rsid w:val="00550732"/>
    <w:rsid w:val="00551D34"/>
    <w:rsid w:val="005542AE"/>
    <w:rsid w:val="005549C2"/>
    <w:rsid w:val="00557310"/>
    <w:rsid w:val="005600BD"/>
    <w:rsid w:val="00560310"/>
    <w:rsid w:val="0056068C"/>
    <w:rsid w:val="00560F45"/>
    <w:rsid w:val="0056110E"/>
    <w:rsid w:val="00561839"/>
    <w:rsid w:val="00561846"/>
    <w:rsid w:val="00562CCD"/>
    <w:rsid w:val="00566B92"/>
    <w:rsid w:val="005704CB"/>
    <w:rsid w:val="0057145D"/>
    <w:rsid w:val="00574114"/>
    <w:rsid w:val="0057431B"/>
    <w:rsid w:val="00575635"/>
    <w:rsid w:val="0057578C"/>
    <w:rsid w:val="00581316"/>
    <w:rsid w:val="00581388"/>
    <w:rsid w:val="005815C5"/>
    <w:rsid w:val="00581C4A"/>
    <w:rsid w:val="00582577"/>
    <w:rsid w:val="0058379D"/>
    <w:rsid w:val="00583C68"/>
    <w:rsid w:val="00584989"/>
    <w:rsid w:val="005854B6"/>
    <w:rsid w:val="0058561E"/>
    <w:rsid w:val="005868FE"/>
    <w:rsid w:val="00587FAB"/>
    <w:rsid w:val="00591F15"/>
    <w:rsid w:val="0059389A"/>
    <w:rsid w:val="00594EB0"/>
    <w:rsid w:val="00595870"/>
    <w:rsid w:val="00597A44"/>
    <w:rsid w:val="00597A7A"/>
    <w:rsid w:val="005A00E8"/>
    <w:rsid w:val="005A0E43"/>
    <w:rsid w:val="005A1600"/>
    <w:rsid w:val="005A23AB"/>
    <w:rsid w:val="005A2CC0"/>
    <w:rsid w:val="005A3406"/>
    <w:rsid w:val="005A4C36"/>
    <w:rsid w:val="005A52C7"/>
    <w:rsid w:val="005B08AE"/>
    <w:rsid w:val="005B1248"/>
    <w:rsid w:val="005B23DA"/>
    <w:rsid w:val="005B4C7C"/>
    <w:rsid w:val="005B664C"/>
    <w:rsid w:val="005C1A4E"/>
    <w:rsid w:val="005C1E39"/>
    <w:rsid w:val="005C2C78"/>
    <w:rsid w:val="005C367E"/>
    <w:rsid w:val="005C5763"/>
    <w:rsid w:val="005C5DF4"/>
    <w:rsid w:val="005C6FF1"/>
    <w:rsid w:val="005D0A0F"/>
    <w:rsid w:val="005D13DF"/>
    <w:rsid w:val="005D17CF"/>
    <w:rsid w:val="005D1DD2"/>
    <w:rsid w:val="005D322A"/>
    <w:rsid w:val="005D4DCE"/>
    <w:rsid w:val="005E09E6"/>
    <w:rsid w:val="005E0F36"/>
    <w:rsid w:val="005E45BD"/>
    <w:rsid w:val="005E4D5D"/>
    <w:rsid w:val="005E500F"/>
    <w:rsid w:val="005E60F1"/>
    <w:rsid w:val="005E627F"/>
    <w:rsid w:val="005F1018"/>
    <w:rsid w:val="005F18FE"/>
    <w:rsid w:val="005F1CA6"/>
    <w:rsid w:val="005F24F8"/>
    <w:rsid w:val="005F2BFA"/>
    <w:rsid w:val="005F2C01"/>
    <w:rsid w:val="005F36E4"/>
    <w:rsid w:val="005F3F66"/>
    <w:rsid w:val="005F4255"/>
    <w:rsid w:val="005F44E2"/>
    <w:rsid w:val="005F6568"/>
    <w:rsid w:val="005F66B4"/>
    <w:rsid w:val="005F66D7"/>
    <w:rsid w:val="005F6F9E"/>
    <w:rsid w:val="0060053C"/>
    <w:rsid w:val="006018CF"/>
    <w:rsid w:val="00603500"/>
    <w:rsid w:val="006060C3"/>
    <w:rsid w:val="0060647F"/>
    <w:rsid w:val="00606E0E"/>
    <w:rsid w:val="00612C81"/>
    <w:rsid w:val="0061301F"/>
    <w:rsid w:val="006139E9"/>
    <w:rsid w:val="006147A8"/>
    <w:rsid w:val="00614F0E"/>
    <w:rsid w:val="00617BB5"/>
    <w:rsid w:val="006211DB"/>
    <w:rsid w:val="006211EC"/>
    <w:rsid w:val="00621D31"/>
    <w:rsid w:val="00626A0D"/>
    <w:rsid w:val="00627779"/>
    <w:rsid w:val="00630241"/>
    <w:rsid w:val="00632320"/>
    <w:rsid w:val="00634D79"/>
    <w:rsid w:val="00636984"/>
    <w:rsid w:val="00641113"/>
    <w:rsid w:val="0064127F"/>
    <w:rsid w:val="00641F8D"/>
    <w:rsid w:val="00642136"/>
    <w:rsid w:val="00643F7F"/>
    <w:rsid w:val="0064752F"/>
    <w:rsid w:val="00647EED"/>
    <w:rsid w:val="0065241B"/>
    <w:rsid w:val="006575F5"/>
    <w:rsid w:val="00660D71"/>
    <w:rsid w:val="00661334"/>
    <w:rsid w:val="00662AA2"/>
    <w:rsid w:val="00665A6B"/>
    <w:rsid w:val="00665CB3"/>
    <w:rsid w:val="00665CEE"/>
    <w:rsid w:val="00666B3C"/>
    <w:rsid w:val="00667B89"/>
    <w:rsid w:val="00667FC7"/>
    <w:rsid w:val="00671A26"/>
    <w:rsid w:val="006724BB"/>
    <w:rsid w:val="00672793"/>
    <w:rsid w:val="00672E68"/>
    <w:rsid w:val="00674EFE"/>
    <w:rsid w:val="00677D88"/>
    <w:rsid w:val="00677F60"/>
    <w:rsid w:val="00680254"/>
    <w:rsid w:val="006802DA"/>
    <w:rsid w:val="006808A7"/>
    <w:rsid w:val="0068185E"/>
    <w:rsid w:val="0068363D"/>
    <w:rsid w:val="00683D05"/>
    <w:rsid w:val="00684460"/>
    <w:rsid w:val="00685051"/>
    <w:rsid w:val="00685E06"/>
    <w:rsid w:val="00685E97"/>
    <w:rsid w:val="00686A0F"/>
    <w:rsid w:val="00686BE5"/>
    <w:rsid w:val="006902C4"/>
    <w:rsid w:val="00690307"/>
    <w:rsid w:val="0069206D"/>
    <w:rsid w:val="00692BEC"/>
    <w:rsid w:val="0069465E"/>
    <w:rsid w:val="006950F2"/>
    <w:rsid w:val="00695856"/>
    <w:rsid w:val="00695C79"/>
    <w:rsid w:val="006970AD"/>
    <w:rsid w:val="006A1E4E"/>
    <w:rsid w:val="006A342C"/>
    <w:rsid w:val="006A366B"/>
    <w:rsid w:val="006A4A0F"/>
    <w:rsid w:val="006A4E6E"/>
    <w:rsid w:val="006A7E2B"/>
    <w:rsid w:val="006B1065"/>
    <w:rsid w:val="006B1B66"/>
    <w:rsid w:val="006B2FA0"/>
    <w:rsid w:val="006B35D5"/>
    <w:rsid w:val="006B4099"/>
    <w:rsid w:val="006B655C"/>
    <w:rsid w:val="006C0337"/>
    <w:rsid w:val="006C0CAC"/>
    <w:rsid w:val="006C0FA3"/>
    <w:rsid w:val="006C2D6C"/>
    <w:rsid w:val="006C5D7D"/>
    <w:rsid w:val="006C5FC0"/>
    <w:rsid w:val="006D249F"/>
    <w:rsid w:val="006D267B"/>
    <w:rsid w:val="006D562E"/>
    <w:rsid w:val="006D5D66"/>
    <w:rsid w:val="006D64AA"/>
    <w:rsid w:val="006D6D4E"/>
    <w:rsid w:val="006E0098"/>
    <w:rsid w:val="006E11A8"/>
    <w:rsid w:val="006E1D3F"/>
    <w:rsid w:val="006E434D"/>
    <w:rsid w:val="006E52EC"/>
    <w:rsid w:val="006E77B2"/>
    <w:rsid w:val="006F0363"/>
    <w:rsid w:val="006F07EC"/>
    <w:rsid w:val="006F0CD3"/>
    <w:rsid w:val="006F1B7E"/>
    <w:rsid w:val="006F2BA2"/>
    <w:rsid w:val="006F4449"/>
    <w:rsid w:val="006F68FC"/>
    <w:rsid w:val="00703607"/>
    <w:rsid w:val="00704C30"/>
    <w:rsid w:val="00705C99"/>
    <w:rsid w:val="00707190"/>
    <w:rsid w:val="007155B4"/>
    <w:rsid w:val="00716E06"/>
    <w:rsid w:val="00720C7B"/>
    <w:rsid w:val="007223A7"/>
    <w:rsid w:val="00723F8B"/>
    <w:rsid w:val="00724382"/>
    <w:rsid w:val="00725DAF"/>
    <w:rsid w:val="00726454"/>
    <w:rsid w:val="00727A59"/>
    <w:rsid w:val="00730B0A"/>
    <w:rsid w:val="007314EA"/>
    <w:rsid w:val="007319CE"/>
    <w:rsid w:val="00732675"/>
    <w:rsid w:val="007343FB"/>
    <w:rsid w:val="00735594"/>
    <w:rsid w:val="00735D8B"/>
    <w:rsid w:val="007366D5"/>
    <w:rsid w:val="00737712"/>
    <w:rsid w:val="00740010"/>
    <w:rsid w:val="00744410"/>
    <w:rsid w:val="007457ED"/>
    <w:rsid w:val="00752B1E"/>
    <w:rsid w:val="007533F3"/>
    <w:rsid w:val="00753795"/>
    <w:rsid w:val="0075618F"/>
    <w:rsid w:val="0075653F"/>
    <w:rsid w:val="00756F93"/>
    <w:rsid w:val="00757082"/>
    <w:rsid w:val="00757BF8"/>
    <w:rsid w:val="00760A0F"/>
    <w:rsid w:val="00760D68"/>
    <w:rsid w:val="00760EE6"/>
    <w:rsid w:val="00761797"/>
    <w:rsid w:val="00762563"/>
    <w:rsid w:val="00764884"/>
    <w:rsid w:val="00764DBC"/>
    <w:rsid w:val="00765620"/>
    <w:rsid w:val="00765B08"/>
    <w:rsid w:val="00766620"/>
    <w:rsid w:val="00771AEE"/>
    <w:rsid w:val="0077204C"/>
    <w:rsid w:val="0077336B"/>
    <w:rsid w:val="00774D75"/>
    <w:rsid w:val="007804CA"/>
    <w:rsid w:val="00781B62"/>
    <w:rsid w:val="007835AD"/>
    <w:rsid w:val="007866BF"/>
    <w:rsid w:val="00786E98"/>
    <w:rsid w:val="007917F5"/>
    <w:rsid w:val="00791844"/>
    <w:rsid w:val="00791B4D"/>
    <w:rsid w:val="00791F68"/>
    <w:rsid w:val="007937DF"/>
    <w:rsid w:val="0079436F"/>
    <w:rsid w:val="00796288"/>
    <w:rsid w:val="00796893"/>
    <w:rsid w:val="00796905"/>
    <w:rsid w:val="00796D32"/>
    <w:rsid w:val="007A0548"/>
    <w:rsid w:val="007A1ABA"/>
    <w:rsid w:val="007A2294"/>
    <w:rsid w:val="007A2BB6"/>
    <w:rsid w:val="007A54AC"/>
    <w:rsid w:val="007A5EAB"/>
    <w:rsid w:val="007A63BA"/>
    <w:rsid w:val="007A7554"/>
    <w:rsid w:val="007A7C6C"/>
    <w:rsid w:val="007B0475"/>
    <w:rsid w:val="007B156F"/>
    <w:rsid w:val="007B22E8"/>
    <w:rsid w:val="007B4683"/>
    <w:rsid w:val="007B57C6"/>
    <w:rsid w:val="007C0E46"/>
    <w:rsid w:val="007C2184"/>
    <w:rsid w:val="007C57AB"/>
    <w:rsid w:val="007C66F4"/>
    <w:rsid w:val="007C72D7"/>
    <w:rsid w:val="007C7489"/>
    <w:rsid w:val="007D0630"/>
    <w:rsid w:val="007D25E4"/>
    <w:rsid w:val="007D2C7C"/>
    <w:rsid w:val="007D2D6C"/>
    <w:rsid w:val="007D42CE"/>
    <w:rsid w:val="007D4E7A"/>
    <w:rsid w:val="007D6071"/>
    <w:rsid w:val="007E3F9C"/>
    <w:rsid w:val="007E539A"/>
    <w:rsid w:val="007E5A3C"/>
    <w:rsid w:val="007E5A71"/>
    <w:rsid w:val="007E5DD6"/>
    <w:rsid w:val="007E7C59"/>
    <w:rsid w:val="007F2C9C"/>
    <w:rsid w:val="007F3B5A"/>
    <w:rsid w:val="007F3C6A"/>
    <w:rsid w:val="007F4392"/>
    <w:rsid w:val="007F647C"/>
    <w:rsid w:val="007F730B"/>
    <w:rsid w:val="008007C8"/>
    <w:rsid w:val="0080112E"/>
    <w:rsid w:val="00801779"/>
    <w:rsid w:val="00804CEE"/>
    <w:rsid w:val="00804D02"/>
    <w:rsid w:val="00805886"/>
    <w:rsid w:val="00806FB5"/>
    <w:rsid w:val="00807027"/>
    <w:rsid w:val="008112EA"/>
    <w:rsid w:val="00811697"/>
    <w:rsid w:val="00812E40"/>
    <w:rsid w:val="00812F2B"/>
    <w:rsid w:val="00813107"/>
    <w:rsid w:val="008139C8"/>
    <w:rsid w:val="00814502"/>
    <w:rsid w:val="0081759F"/>
    <w:rsid w:val="00817B5E"/>
    <w:rsid w:val="00817EBD"/>
    <w:rsid w:val="00822B2E"/>
    <w:rsid w:val="00823A0C"/>
    <w:rsid w:val="00824B79"/>
    <w:rsid w:val="0082531D"/>
    <w:rsid w:val="008260B1"/>
    <w:rsid w:val="0082700F"/>
    <w:rsid w:val="008275AC"/>
    <w:rsid w:val="00831217"/>
    <w:rsid w:val="008335CA"/>
    <w:rsid w:val="008341D3"/>
    <w:rsid w:val="00836250"/>
    <w:rsid w:val="00841384"/>
    <w:rsid w:val="008425A7"/>
    <w:rsid w:val="008439EE"/>
    <w:rsid w:val="00843FD0"/>
    <w:rsid w:val="00845185"/>
    <w:rsid w:val="00846738"/>
    <w:rsid w:val="00846C33"/>
    <w:rsid w:val="00854C8B"/>
    <w:rsid w:val="0085733E"/>
    <w:rsid w:val="00857691"/>
    <w:rsid w:val="00861CD5"/>
    <w:rsid w:val="00861F2E"/>
    <w:rsid w:val="00862D4A"/>
    <w:rsid w:val="008633BA"/>
    <w:rsid w:val="00863C7C"/>
    <w:rsid w:val="0086408B"/>
    <w:rsid w:val="0086592A"/>
    <w:rsid w:val="00865D25"/>
    <w:rsid w:val="00866574"/>
    <w:rsid w:val="00866EC8"/>
    <w:rsid w:val="00871729"/>
    <w:rsid w:val="00872173"/>
    <w:rsid w:val="00875F82"/>
    <w:rsid w:val="00876F25"/>
    <w:rsid w:val="00877646"/>
    <w:rsid w:val="008776EB"/>
    <w:rsid w:val="00881FA4"/>
    <w:rsid w:val="0088270B"/>
    <w:rsid w:val="00882ADD"/>
    <w:rsid w:val="00882CF9"/>
    <w:rsid w:val="008830A2"/>
    <w:rsid w:val="0088398F"/>
    <w:rsid w:val="00884D97"/>
    <w:rsid w:val="008867CE"/>
    <w:rsid w:val="00886CF9"/>
    <w:rsid w:val="0088706C"/>
    <w:rsid w:val="0089052F"/>
    <w:rsid w:val="008918B7"/>
    <w:rsid w:val="00891CB1"/>
    <w:rsid w:val="00893217"/>
    <w:rsid w:val="00893E0D"/>
    <w:rsid w:val="008A0568"/>
    <w:rsid w:val="008A1F29"/>
    <w:rsid w:val="008A2CC5"/>
    <w:rsid w:val="008A333F"/>
    <w:rsid w:val="008A437A"/>
    <w:rsid w:val="008A4456"/>
    <w:rsid w:val="008A5BE6"/>
    <w:rsid w:val="008B0AB8"/>
    <w:rsid w:val="008B424F"/>
    <w:rsid w:val="008B4CC7"/>
    <w:rsid w:val="008B602A"/>
    <w:rsid w:val="008B7906"/>
    <w:rsid w:val="008B7EC4"/>
    <w:rsid w:val="008C0CE4"/>
    <w:rsid w:val="008C3E91"/>
    <w:rsid w:val="008C4B09"/>
    <w:rsid w:val="008C5AB7"/>
    <w:rsid w:val="008C5DA2"/>
    <w:rsid w:val="008D070B"/>
    <w:rsid w:val="008D0FA0"/>
    <w:rsid w:val="008D2E9A"/>
    <w:rsid w:val="008D31B9"/>
    <w:rsid w:val="008D39EF"/>
    <w:rsid w:val="008D6D3E"/>
    <w:rsid w:val="008E149D"/>
    <w:rsid w:val="008E2E06"/>
    <w:rsid w:val="008E2F8E"/>
    <w:rsid w:val="008E41C4"/>
    <w:rsid w:val="008E4EAA"/>
    <w:rsid w:val="008E52C7"/>
    <w:rsid w:val="008E65BD"/>
    <w:rsid w:val="008E66E2"/>
    <w:rsid w:val="008F013C"/>
    <w:rsid w:val="008F0DB7"/>
    <w:rsid w:val="008F51CA"/>
    <w:rsid w:val="008F525F"/>
    <w:rsid w:val="008F5B33"/>
    <w:rsid w:val="00900EB4"/>
    <w:rsid w:val="00901D05"/>
    <w:rsid w:val="00902C68"/>
    <w:rsid w:val="00903581"/>
    <w:rsid w:val="009050F0"/>
    <w:rsid w:val="00906074"/>
    <w:rsid w:val="0090629C"/>
    <w:rsid w:val="009062A3"/>
    <w:rsid w:val="00907EB0"/>
    <w:rsid w:val="009101A0"/>
    <w:rsid w:val="0091215F"/>
    <w:rsid w:val="00912254"/>
    <w:rsid w:val="0091241D"/>
    <w:rsid w:val="009125B1"/>
    <w:rsid w:val="00912D52"/>
    <w:rsid w:val="00913436"/>
    <w:rsid w:val="00913575"/>
    <w:rsid w:val="00916305"/>
    <w:rsid w:val="00916869"/>
    <w:rsid w:val="00916A11"/>
    <w:rsid w:val="00916D91"/>
    <w:rsid w:val="00917AC3"/>
    <w:rsid w:val="00917CE2"/>
    <w:rsid w:val="00917E6A"/>
    <w:rsid w:val="00917F01"/>
    <w:rsid w:val="009200A3"/>
    <w:rsid w:val="0092180B"/>
    <w:rsid w:val="00922E69"/>
    <w:rsid w:val="00923332"/>
    <w:rsid w:val="0092493B"/>
    <w:rsid w:val="00924A84"/>
    <w:rsid w:val="00924C5F"/>
    <w:rsid w:val="00925F68"/>
    <w:rsid w:val="00926995"/>
    <w:rsid w:val="00926E30"/>
    <w:rsid w:val="00927745"/>
    <w:rsid w:val="0093119D"/>
    <w:rsid w:val="00934671"/>
    <w:rsid w:val="00934689"/>
    <w:rsid w:val="009348A8"/>
    <w:rsid w:val="0093533F"/>
    <w:rsid w:val="009357BB"/>
    <w:rsid w:val="00937B10"/>
    <w:rsid w:val="009401F9"/>
    <w:rsid w:val="0094323B"/>
    <w:rsid w:val="00943590"/>
    <w:rsid w:val="009437E1"/>
    <w:rsid w:val="009460CD"/>
    <w:rsid w:val="00947164"/>
    <w:rsid w:val="00950917"/>
    <w:rsid w:val="00951306"/>
    <w:rsid w:val="0095153B"/>
    <w:rsid w:val="009531C0"/>
    <w:rsid w:val="00953311"/>
    <w:rsid w:val="00953905"/>
    <w:rsid w:val="00953EE1"/>
    <w:rsid w:val="009603CD"/>
    <w:rsid w:val="009603FB"/>
    <w:rsid w:val="009629CE"/>
    <w:rsid w:val="00962ECF"/>
    <w:rsid w:val="009650E9"/>
    <w:rsid w:val="00965A63"/>
    <w:rsid w:val="00967650"/>
    <w:rsid w:val="00967812"/>
    <w:rsid w:val="00967F75"/>
    <w:rsid w:val="0097331C"/>
    <w:rsid w:val="00973642"/>
    <w:rsid w:val="009737AE"/>
    <w:rsid w:val="00973A41"/>
    <w:rsid w:val="0097406B"/>
    <w:rsid w:val="0097500C"/>
    <w:rsid w:val="0097544C"/>
    <w:rsid w:val="00976650"/>
    <w:rsid w:val="00977784"/>
    <w:rsid w:val="009777D8"/>
    <w:rsid w:val="00980980"/>
    <w:rsid w:val="009816F8"/>
    <w:rsid w:val="00981D5B"/>
    <w:rsid w:val="0098269E"/>
    <w:rsid w:val="00982FD9"/>
    <w:rsid w:val="00983A09"/>
    <w:rsid w:val="0098433B"/>
    <w:rsid w:val="00984BB7"/>
    <w:rsid w:val="00984CB1"/>
    <w:rsid w:val="00985EBB"/>
    <w:rsid w:val="00985FD2"/>
    <w:rsid w:val="00987ADE"/>
    <w:rsid w:val="00990790"/>
    <w:rsid w:val="00991F4B"/>
    <w:rsid w:val="00992F67"/>
    <w:rsid w:val="009965DB"/>
    <w:rsid w:val="00996E28"/>
    <w:rsid w:val="009970FC"/>
    <w:rsid w:val="0099732E"/>
    <w:rsid w:val="00997DCB"/>
    <w:rsid w:val="009A076F"/>
    <w:rsid w:val="009A1682"/>
    <w:rsid w:val="009A271E"/>
    <w:rsid w:val="009A2914"/>
    <w:rsid w:val="009A54B1"/>
    <w:rsid w:val="009A5624"/>
    <w:rsid w:val="009A680F"/>
    <w:rsid w:val="009B01E1"/>
    <w:rsid w:val="009B09B2"/>
    <w:rsid w:val="009B0E0F"/>
    <w:rsid w:val="009B283D"/>
    <w:rsid w:val="009B67D0"/>
    <w:rsid w:val="009B6DDE"/>
    <w:rsid w:val="009B75A6"/>
    <w:rsid w:val="009B78A2"/>
    <w:rsid w:val="009C1186"/>
    <w:rsid w:val="009C1EDF"/>
    <w:rsid w:val="009C2093"/>
    <w:rsid w:val="009C3785"/>
    <w:rsid w:val="009C4970"/>
    <w:rsid w:val="009C4B71"/>
    <w:rsid w:val="009C532F"/>
    <w:rsid w:val="009C55D8"/>
    <w:rsid w:val="009C5F37"/>
    <w:rsid w:val="009C64A9"/>
    <w:rsid w:val="009D1BE6"/>
    <w:rsid w:val="009D481F"/>
    <w:rsid w:val="009D54A1"/>
    <w:rsid w:val="009D57FD"/>
    <w:rsid w:val="009D5B60"/>
    <w:rsid w:val="009D5D44"/>
    <w:rsid w:val="009D7DEF"/>
    <w:rsid w:val="009E0C9C"/>
    <w:rsid w:val="009E13B5"/>
    <w:rsid w:val="009E1837"/>
    <w:rsid w:val="009E2C61"/>
    <w:rsid w:val="009E56EE"/>
    <w:rsid w:val="009E66B6"/>
    <w:rsid w:val="009E75E0"/>
    <w:rsid w:val="009E7E9C"/>
    <w:rsid w:val="009F2D33"/>
    <w:rsid w:val="009F2D6A"/>
    <w:rsid w:val="009F5069"/>
    <w:rsid w:val="009F52DE"/>
    <w:rsid w:val="009F7150"/>
    <w:rsid w:val="009F733F"/>
    <w:rsid w:val="009F7F19"/>
    <w:rsid w:val="00A031E5"/>
    <w:rsid w:val="00A038E2"/>
    <w:rsid w:val="00A0539B"/>
    <w:rsid w:val="00A05C85"/>
    <w:rsid w:val="00A060F6"/>
    <w:rsid w:val="00A100AE"/>
    <w:rsid w:val="00A10AEA"/>
    <w:rsid w:val="00A124FE"/>
    <w:rsid w:val="00A12E4E"/>
    <w:rsid w:val="00A13995"/>
    <w:rsid w:val="00A14BDA"/>
    <w:rsid w:val="00A14D2F"/>
    <w:rsid w:val="00A1520D"/>
    <w:rsid w:val="00A228A6"/>
    <w:rsid w:val="00A251A0"/>
    <w:rsid w:val="00A25CF6"/>
    <w:rsid w:val="00A263E9"/>
    <w:rsid w:val="00A26D8D"/>
    <w:rsid w:val="00A27BAD"/>
    <w:rsid w:val="00A27D56"/>
    <w:rsid w:val="00A31094"/>
    <w:rsid w:val="00A3114F"/>
    <w:rsid w:val="00A31625"/>
    <w:rsid w:val="00A33126"/>
    <w:rsid w:val="00A33B48"/>
    <w:rsid w:val="00A3447B"/>
    <w:rsid w:val="00A34C42"/>
    <w:rsid w:val="00A34F30"/>
    <w:rsid w:val="00A35270"/>
    <w:rsid w:val="00A365FC"/>
    <w:rsid w:val="00A37DB6"/>
    <w:rsid w:val="00A37E3B"/>
    <w:rsid w:val="00A40B27"/>
    <w:rsid w:val="00A40DD2"/>
    <w:rsid w:val="00A41AE9"/>
    <w:rsid w:val="00A426CD"/>
    <w:rsid w:val="00A443D5"/>
    <w:rsid w:val="00A4469B"/>
    <w:rsid w:val="00A44C98"/>
    <w:rsid w:val="00A4640E"/>
    <w:rsid w:val="00A46CC6"/>
    <w:rsid w:val="00A47A3C"/>
    <w:rsid w:val="00A47B5E"/>
    <w:rsid w:val="00A5315C"/>
    <w:rsid w:val="00A57A6E"/>
    <w:rsid w:val="00A606E4"/>
    <w:rsid w:val="00A60910"/>
    <w:rsid w:val="00A6365F"/>
    <w:rsid w:val="00A63ABD"/>
    <w:rsid w:val="00A65396"/>
    <w:rsid w:val="00A67866"/>
    <w:rsid w:val="00A71A8B"/>
    <w:rsid w:val="00A72D4D"/>
    <w:rsid w:val="00A741FF"/>
    <w:rsid w:val="00A745AF"/>
    <w:rsid w:val="00A75EB0"/>
    <w:rsid w:val="00A77095"/>
    <w:rsid w:val="00A8016E"/>
    <w:rsid w:val="00A80891"/>
    <w:rsid w:val="00A81C13"/>
    <w:rsid w:val="00A82661"/>
    <w:rsid w:val="00A82AED"/>
    <w:rsid w:val="00A83A16"/>
    <w:rsid w:val="00A845F0"/>
    <w:rsid w:val="00A857A3"/>
    <w:rsid w:val="00A858FF"/>
    <w:rsid w:val="00A9278B"/>
    <w:rsid w:val="00A9314A"/>
    <w:rsid w:val="00A94226"/>
    <w:rsid w:val="00A942DA"/>
    <w:rsid w:val="00A959D3"/>
    <w:rsid w:val="00AA12AC"/>
    <w:rsid w:val="00AA5470"/>
    <w:rsid w:val="00AA5657"/>
    <w:rsid w:val="00AA629A"/>
    <w:rsid w:val="00AA6371"/>
    <w:rsid w:val="00AA6A57"/>
    <w:rsid w:val="00AA767F"/>
    <w:rsid w:val="00AA7713"/>
    <w:rsid w:val="00AB0953"/>
    <w:rsid w:val="00AB24BC"/>
    <w:rsid w:val="00AB2928"/>
    <w:rsid w:val="00AB3253"/>
    <w:rsid w:val="00AB4C03"/>
    <w:rsid w:val="00AB52CB"/>
    <w:rsid w:val="00AB56C3"/>
    <w:rsid w:val="00AB5AC0"/>
    <w:rsid w:val="00AB60A2"/>
    <w:rsid w:val="00AC00B6"/>
    <w:rsid w:val="00AC21E4"/>
    <w:rsid w:val="00AC3005"/>
    <w:rsid w:val="00AC49D6"/>
    <w:rsid w:val="00AD0F19"/>
    <w:rsid w:val="00AD1A83"/>
    <w:rsid w:val="00AD2671"/>
    <w:rsid w:val="00AD619F"/>
    <w:rsid w:val="00AD6694"/>
    <w:rsid w:val="00AD6DD1"/>
    <w:rsid w:val="00AE262E"/>
    <w:rsid w:val="00AE3717"/>
    <w:rsid w:val="00AE5FA3"/>
    <w:rsid w:val="00AE70B0"/>
    <w:rsid w:val="00AF0531"/>
    <w:rsid w:val="00AF322D"/>
    <w:rsid w:val="00AF4110"/>
    <w:rsid w:val="00AF4315"/>
    <w:rsid w:val="00B01709"/>
    <w:rsid w:val="00B01A18"/>
    <w:rsid w:val="00B02119"/>
    <w:rsid w:val="00B0218F"/>
    <w:rsid w:val="00B02198"/>
    <w:rsid w:val="00B021A4"/>
    <w:rsid w:val="00B02CC1"/>
    <w:rsid w:val="00B05BD4"/>
    <w:rsid w:val="00B0706C"/>
    <w:rsid w:val="00B07CAE"/>
    <w:rsid w:val="00B10B97"/>
    <w:rsid w:val="00B114A7"/>
    <w:rsid w:val="00B11731"/>
    <w:rsid w:val="00B11C79"/>
    <w:rsid w:val="00B136A6"/>
    <w:rsid w:val="00B138F3"/>
    <w:rsid w:val="00B147A2"/>
    <w:rsid w:val="00B147A8"/>
    <w:rsid w:val="00B1495F"/>
    <w:rsid w:val="00B1726E"/>
    <w:rsid w:val="00B17523"/>
    <w:rsid w:val="00B21345"/>
    <w:rsid w:val="00B222EC"/>
    <w:rsid w:val="00B245B9"/>
    <w:rsid w:val="00B25E6B"/>
    <w:rsid w:val="00B30B3E"/>
    <w:rsid w:val="00B3165F"/>
    <w:rsid w:val="00B318AC"/>
    <w:rsid w:val="00B3384F"/>
    <w:rsid w:val="00B34A84"/>
    <w:rsid w:val="00B36BC1"/>
    <w:rsid w:val="00B42369"/>
    <w:rsid w:val="00B43106"/>
    <w:rsid w:val="00B45C7F"/>
    <w:rsid w:val="00B47CE1"/>
    <w:rsid w:val="00B501EB"/>
    <w:rsid w:val="00B51B97"/>
    <w:rsid w:val="00B51D15"/>
    <w:rsid w:val="00B53DA5"/>
    <w:rsid w:val="00B53EF4"/>
    <w:rsid w:val="00B56E8D"/>
    <w:rsid w:val="00B575EA"/>
    <w:rsid w:val="00B6045B"/>
    <w:rsid w:val="00B612C3"/>
    <w:rsid w:val="00B61843"/>
    <w:rsid w:val="00B64262"/>
    <w:rsid w:val="00B64E15"/>
    <w:rsid w:val="00B66DAE"/>
    <w:rsid w:val="00B670C2"/>
    <w:rsid w:val="00B67759"/>
    <w:rsid w:val="00B71925"/>
    <w:rsid w:val="00B73027"/>
    <w:rsid w:val="00B75242"/>
    <w:rsid w:val="00B75673"/>
    <w:rsid w:val="00B75B6E"/>
    <w:rsid w:val="00B7604E"/>
    <w:rsid w:val="00B80BE2"/>
    <w:rsid w:val="00B80F23"/>
    <w:rsid w:val="00B827C7"/>
    <w:rsid w:val="00B834F3"/>
    <w:rsid w:val="00B83E8E"/>
    <w:rsid w:val="00B84672"/>
    <w:rsid w:val="00B846EC"/>
    <w:rsid w:val="00B8530B"/>
    <w:rsid w:val="00B8645C"/>
    <w:rsid w:val="00B873E4"/>
    <w:rsid w:val="00B87420"/>
    <w:rsid w:val="00B90C20"/>
    <w:rsid w:val="00B9118C"/>
    <w:rsid w:val="00B91B22"/>
    <w:rsid w:val="00B91B2A"/>
    <w:rsid w:val="00B93156"/>
    <w:rsid w:val="00B94FBC"/>
    <w:rsid w:val="00B96EE9"/>
    <w:rsid w:val="00B974D8"/>
    <w:rsid w:val="00B977E1"/>
    <w:rsid w:val="00BA0166"/>
    <w:rsid w:val="00BA363F"/>
    <w:rsid w:val="00BA37AF"/>
    <w:rsid w:val="00BA45CC"/>
    <w:rsid w:val="00BA4770"/>
    <w:rsid w:val="00BA48C8"/>
    <w:rsid w:val="00BA4F94"/>
    <w:rsid w:val="00BA6758"/>
    <w:rsid w:val="00BA6A77"/>
    <w:rsid w:val="00BA7CFD"/>
    <w:rsid w:val="00BA7E92"/>
    <w:rsid w:val="00BB18A5"/>
    <w:rsid w:val="00BB24E5"/>
    <w:rsid w:val="00BB2B42"/>
    <w:rsid w:val="00BB30E9"/>
    <w:rsid w:val="00BB326E"/>
    <w:rsid w:val="00BB3DBE"/>
    <w:rsid w:val="00BB7609"/>
    <w:rsid w:val="00BB7614"/>
    <w:rsid w:val="00BB79A7"/>
    <w:rsid w:val="00BC107E"/>
    <w:rsid w:val="00BC11E4"/>
    <w:rsid w:val="00BC35DA"/>
    <w:rsid w:val="00BC3EC2"/>
    <w:rsid w:val="00BC4D0B"/>
    <w:rsid w:val="00BC7108"/>
    <w:rsid w:val="00BD1471"/>
    <w:rsid w:val="00BD2FB6"/>
    <w:rsid w:val="00BD3FEB"/>
    <w:rsid w:val="00BD5B7E"/>
    <w:rsid w:val="00BD5C2E"/>
    <w:rsid w:val="00BD771B"/>
    <w:rsid w:val="00BD7EBC"/>
    <w:rsid w:val="00BE1C12"/>
    <w:rsid w:val="00BE1F08"/>
    <w:rsid w:val="00BE236E"/>
    <w:rsid w:val="00BE4820"/>
    <w:rsid w:val="00BF2948"/>
    <w:rsid w:val="00BF772B"/>
    <w:rsid w:val="00C00276"/>
    <w:rsid w:val="00C040C8"/>
    <w:rsid w:val="00C04608"/>
    <w:rsid w:val="00C053FE"/>
    <w:rsid w:val="00C058DC"/>
    <w:rsid w:val="00C10EDB"/>
    <w:rsid w:val="00C11999"/>
    <w:rsid w:val="00C17025"/>
    <w:rsid w:val="00C17711"/>
    <w:rsid w:val="00C2019B"/>
    <w:rsid w:val="00C2041B"/>
    <w:rsid w:val="00C227CF"/>
    <w:rsid w:val="00C242A0"/>
    <w:rsid w:val="00C24A1F"/>
    <w:rsid w:val="00C26991"/>
    <w:rsid w:val="00C26A8C"/>
    <w:rsid w:val="00C3033C"/>
    <w:rsid w:val="00C30533"/>
    <w:rsid w:val="00C30692"/>
    <w:rsid w:val="00C307B6"/>
    <w:rsid w:val="00C31080"/>
    <w:rsid w:val="00C310C8"/>
    <w:rsid w:val="00C31A3A"/>
    <w:rsid w:val="00C35F2C"/>
    <w:rsid w:val="00C37594"/>
    <w:rsid w:val="00C4164A"/>
    <w:rsid w:val="00C45886"/>
    <w:rsid w:val="00C45A9E"/>
    <w:rsid w:val="00C5112F"/>
    <w:rsid w:val="00C51146"/>
    <w:rsid w:val="00C51796"/>
    <w:rsid w:val="00C519F4"/>
    <w:rsid w:val="00C52633"/>
    <w:rsid w:val="00C530D0"/>
    <w:rsid w:val="00C54233"/>
    <w:rsid w:val="00C54910"/>
    <w:rsid w:val="00C5599F"/>
    <w:rsid w:val="00C60C2E"/>
    <w:rsid w:val="00C63CF0"/>
    <w:rsid w:val="00C64E48"/>
    <w:rsid w:val="00C64ED1"/>
    <w:rsid w:val="00C6571A"/>
    <w:rsid w:val="00C65C4A"/>
    <w:rsid w:val="00C660BE"/>
    <w:rsid w:val="00C665EE"/>
    <w:rsid w:val="00C71107"/>
    <w:rsid w:val="00C73EA9"/>
    <w:rsid w:val="00C74C7B"/>
    <w:rsid w:val="00C764E8"/>
    <w:rsid w:val="00C76BED"/>
    <w:rsid w:val="00C77B02"/>
    <w:rsid w:val="00C80053"/>
    <w:rsid w:val="00C80C31"/>
    <w:rsid w:val="00C81124"/>
    <w:rsid w:val="00C817AB"/>
    <w:rsid w:val="00C83402"/>
    <w:rsid w:val="00C84C49"/>
    <w:rsid w:val="00C85B65"/>
    <w:rsid w:val="00C8617E"/>
    <w:rsid w:val="00C8714D"/>
    <w:rsid w:val="00C9424D"/>
    <w:rsid w:val="00C94E0C"/>
    <w:rsid w:val="00C95ACF"/>
    <w:rsid w:val="00CA05F2"/>
    <w:rsid w:val="00CA0821"/>
    <w:rsid w:val="00CA1B03"/>
    <w:rsid w:val="00CA1E4B"/>
    <w:rsid w:val="00CA20A4"/>
    <w:rsid w:val="00CA2CA0"/>
    <w:rsid w:val="00CA3366"/>
    <w:rsid w:val="00CA4785"/>
    <w:rsid w:val="00CA4CA0"/>
    <w:rsid w:val="00CA5CF0"/>
    <w:rsid w:val="00CA6BC8"/>
    <w:rsid w:val="00CA6FFB"/>
    <w:rsid w:val="00CB0877"/>
    <w:rsid w:val="00CB0FD4"/>
    <w:rsid w:val="00CB133A"/>
    <w:rsid w:val="00CB19F0"/>
    <w:rsid w:val="00CB3B10"/>
    <w:rsid w:val="00CB51EA"/>
    <w:rsid w:val="00CB5692"/>
    <w:rsid w:val="00CB6739"/>
    <w:rsid w:val="00CB748D"/>
    <w:rsid w:val="00CB75EE"/>
    <w:rsid w:val="00CC271E"/>
    <w:rsid w:val="00CC38C6"/>
    <w:rsid w:val="00CC596D"/>
    <w:rsid w:val="00CC62FF"/>
    <w:rsid w:val="00CD0CF4"/>
    <w:rsid w:val="00CD2E2A"/>
    <w:rsid w:val="00CD4E84"/>
    <w:rsid w:val="00CD67BB"/>
    <w:rsid w:val="00CD6B8C"/>
    <w:rsid w:val="00CE308A"/>
    <w:rsid w:val="00CE44B1"/>
    <w:rsid w:val="00CE4EF0"/>
    <w:rsid w:val="00CE56CB"/>
    <w:rsid w:val="00CE7A45"/>
    <w:rsid w:val="00CF0507"/>
    <w:rsid w:val="00CF41F3"/>
    <w:rsid w:val="00CF5348"/>
    <w:rsid w:val="00CF534F"/>
    <w:rsid w:val="00CF6364"/>
    <w:rsid w:val="00D02E16"/>
    <w:rsid w:val="00D04F08"/>
    <w:rsid w:val="00D053CC"/>
    <w:rsid w:val="00D05B31"/>
    <w:rsid w:val="00D06AF1"/>
    <w:rsid w:val="00D1028F"/>
    <w:rsid w:val="00D156C2"/>
    <w:rsid w:val="00D1721B"/>
    <w:rsid w:val="00D172E2"/>
    <w:rsid w:val="00D20A94"/>
    <w:rsid w:val="00D22F7A"/>
    <w:rsid w:val="00D24146"/>
    <w:rsid w:val="00D25A17"/>
    <w:rsid w:val="00D264EB"/>
    <w:rsid w:val="00D27536"/>
    <w:rsid w:val="00D27C3F"/>
    <w:rsid w:val="00D32A07"/>
    <w:rsid w:val="00D3396F"/>
    <w:rsid w:val="00D342E2"/>
    <w:rsid w:val="00D35422"/>
    <w:rsid w:val="00D355C6"/>
    <w:rsid w:val="00D35CBE"/>
    <w:rsid w:val="00D3705F"/>
    <w:rsid w:val="00D379AE"/>
    <w:rsid w:val="00D40195"/>
    <w:rsid w:val="00D40C3F"/>
    <w:rsid w:val="00D40D68"/>
    <w:rsid w:val="00D414EA"/>
    <w:rsid w:val="00D434EE"/>
    <w:rsid w:val="00D451D0"/>
    <w:rsid w:val="00D451FE"/>
    <w:rsid w:val="00D455A8"/>
    <w:rsid w:val="00D46CE1"/>
    <w:rsid w:val="00D510CA"/>
    <w:rsid w:val="00D52A80"/>
    <w:rsid w:val="00D52E58"/>
    <w:rsid w:val="00D53D3F"/>
    <w:rsid w:val="00D570CE"/>
    <w:rsid w:val="00D607C9"/>
    <w:rsid w:val="00D60A76"/>
    <w:rsid w:val="00D61260"/>
    <w:rsid w:val="00D61438"/>
    <w:rsid w:val="00D61501"/>
    <w:rsid w:val="00D62C3B"/>
    <w:rsid w:val="00D62F56"/>
    <w:rsid w:val="00D67F47"/>
    <w:rsid w:val="00D7089A"/>
    <w:rsid w:val="00D72493"/>
    <w:rsid w:val="00D729AB"/>
    <w:rsid w:val="00D73EF2"/>
    <w:rsid w:val="00D74D11"/>
    <w:rsid w:val="00D76001"/>
    <w:rsid w:val="00D760D4"/>
    <w:rsid w:val="00D76192"/>
    <w:rsid w:val="00D8053F"/>
    <w:rsid w:val="00D80D66"/>
    <w:rsid w:val="00D814ED"/>
    <w:rsid w:val="00D81F35"/>
    <w:rsid w:val="00D82E33"/>
    <w:rsid w:val="00D853C3"/>
    <w:rsid w:val="00D86850"/>
    <w:rsid w:val="00D869ED"/>
    <w:rsid w:val="00D87044"/>
    <w:rsid w:val="00D87779"/>
    <w:rsid w:val="00D91B78"/>
    <w:rsid w:val="00D9251B"/>
    <w:rsid w:val="00D9319B"/>
    <w:rsid w:val="00D93A2F"/>
    <w:rsid w:val="00D96946"/>
    <w:rsid w:val="00D97B44"/>
    <w:rsid w:val="00DA2692"/>
    <w:rsid w:val="00DA40F2"/>
    <w:rsid w:val="00DA42FE"/>
    <w:rsid w:val="00DA4391"/>
    <w:rsid w:val="00DA5D42"/>
    <w:rsid w:val="00DB2CE6"/>
    <w:rsid w:val="00DB2DA0"/>
    <w:rsid w:val="00DB30CD"/>
    <w:rsid w:val="00DB3A3E"/>
    <w:rsid w:val="00DB6CBE"/>
    <w:rsid w:val="00DB7A0C"/>
    <w:rsid w:val="00DC1F96"/>
    <w:rsid w:val="00DC3B03"/>
    <w:rsid w:val="00DC460F"/>
    <w:rsid w:val="00DC5185"/>
    <w:rsid w:val="00DC5525"/>
    <w:rsid w:val="00DC7193"/>
    <w:rsid w:val="00DC7938"/>
    <w:rsid w:val="00DD0D19"/>
    <w:rsid w:val="00DD0E5B"/>
    <w:rsid w:val="00DD3806"/>
    <w:rsid w:val="00DD46F0"/>
    <w:rsid w:val="00DD6B02"/>
    <w:rsid w:val="00DE117F"/>
    <w:rsid w:val="00DE1627"/>
    <w:rsid w:val="00DE384E"/>
    <w:rsid w:val="00DE4FE1"/>
    <w:rsid w:val="00DE5043"/>
    <w:rsid w:val="00DE744D"/>
    <w:rsid w:val="00DE7571"/>
    <w:rsid w:val="00DF2082"/>
    <w:rsid w:val="00DF3329"/>
    <w:rsid w:val="00DF33F3"/>
    <w:rsid w:val="00DF3631"/>
    <w:rsid w:val="00DF45A8"/>
    <w:rsid w:val="00DF4A82"/>
    <w:rsid w:val="00DF4FCE"/>
    <w:rsid w:val="00DF5B98"/>
    <w:rsid w:val="00E01445"/>
    <w:rsid w:val="00E047F4"/>
    <w:rsid w:val="00E04E73"/>
    <w:rsid w:val="00E05D52"/>
    <w:rsid w:val="00E05F80"/>
    <w:rsid w:val="00E06E87"/>
    <w:rsid w:val="00E07563"/>
    <w:rsid w:val="00E105CD"/>
    <w:rsid w:val="00E11BA9"/>
    <w:rsid w:val="00E14CF8"/>
    <w:rsid w:val="00E164A3"/>
    <w:rsid w:val="00E16B46"/>
    <w:rsid w:val="00E17FDF"/>
    <w:rsid w:val="00E20218"/>
    <w:rsid w:val="00E2037D"/>
    <w:rsid w:val="00E206A9"/>
    <w:rsid w:val="00E20E8D"/>
    <w:rsid w:val="00E21C3F"/>
    <w:rsid w:val="00E23B35"/>
    <w:rsid w:val="00E26073"/>
    <w:rsid w:val="00E31A84"/>
    <w:rsid w:val="00E32CE3"/>
    <w:rsid w:val="00E3768A"/>
    <w:rsid w:val="00E4491A"/>
    <w:rsid w:val="00E4569B"/>
    <w:rsid w:val="00E45E37"/>
    <w:rsid w:val="00E461D4"/>
    <w:rsid w:val="00E4732C"/>
    <w:rsid w:val="00E50264"/>
    <w:rsid w:val="00E50522"/>
    <w:rsid w:val="00E52687"/>
    <w:rsid w:val="00E53A27"/>
    <w:rsid w:val="00E571DD"/>
    <w:rsid w:val="00E606CD"/>
    <w:rsid w:val="00E60DBA"/>
    <w:rsid w:val="00E6100F"/>
    <w:rsid w:val="00E6298F"/>
    <w:rsid w:val="00E63EDF"/>
    <w:rsid w:val="00E63F28"/>
    <w:rsid w:val="00E641A2"/>
    <w:rsid w:val="00E65B77"/>
    <w:rsid w:val="00E666A9"/>
    <w:rsid w:val="00E6702F"/>
    <w:rsid w:val="00E671AF"/>
    <w:rsid w:val="00E6772A"/>
    <w:rsid w:val="00E702D0"/>
    <w:rsid w:val="00E710F7"/>
    <w:rsid w:val="00E7409F"/>
    <w:rsid w:val="00E75A29"/>
    <w:rsid w:val="00E75FD8"/>
    <w:rsid w:val="00E77590"/>
    <w:rsid w:val="00E81427"/>
    <w:rsid w:val="00E83137"/>
    <w:rsid w:val="00E858C3"/>
    <w:rsid w:val="00E873B0"/>
    <w:rsid w:val="00E91081"/>
    <w:rsid w:val="00E93ADB"/>
    <w:rsid w:val="00EA07A9"/>
    <w:rsid w:val="00EA0CD1"/>
    <w:rsid w:val="00EA0E18"/>
    <w:rsid w:val="00EA1069"/>
    <w:rsid w:val="00EA11A5"/>
    <w:rsid w:val="00EA25E0"/>
    <w:rsid w:val="00EA477E"/>
    <w:rsid w:val="00EA6B6C"/>
    <w:rsid w:val="00EB1E4A"/>
    <w:rsid w:val="00EB277D"/>
    <w:rsid w:val="00EB4009"/>
    <w:rsid w:val="00EB424B"/>
    <w:rsid w:val="00EB5BDD"/>
    <w:rsid w:val="00EC1230"/>
    <w:rsid w:val="00EC2B48"/>
    <w:rsid w:val="00EC510B"/>
    <w:rsid w:val="00EC5767"/>
    <w:rsid w:val="00EC61DD"/>
    <w:rsid w:val="00EC717F"/>
    <w:rsid w:val="00ED226B"/>
    <w:rsid w:val="00ED4DCC"/>
    <w:rsid w:val="00ED53B5"/>
    <w:rsid w:val="00ED5F0F"/>
    <w:rsid w:val="00ED66DD"/>
    <w:rsid w:val="00EE2ADA"/>
    <w:rsid w:val="00EE5C93"/>
    <w:rsid w:val="00EF471D"/>
    <w:rsid w:val="00EF56B8"/>
    <w:rsid w:val="00EF5B7B"/>
    <w:rsid w:val="00EF62DC"/>
    <w:rsid w:val="00EF6D54"/>
    <w:rsid w:val="00EF7FED"/>
    <w:rsid w:val="00F000E6"/>
    <w:rsid w:val="00F00599"/>
    <w:rsid w:val="00F0094B"/>
    <w:rsid w:val="00F009A4"/>
    <w:rsid w:val="00F01C46"/>
    <w:rsid w:val="00F041FE"/>
    <w:rsid w:val="00F042B5"/>
    <w:rsid w:val="00F066DA"/>
    <w:rsid w:val="00F06BF6"/>
    <w:rsid w:val="00F07DDA"/>
    <w:rsid w:val="00F10C45"/>
    <w:rsid w:val="00F15620"/>
    <w:rsid w:val="00F2279D"/>
    <w:rsid w:val="00F25AF6"/>
    <w:rsid w:val="00F272ED"/>
    <w:rsid w:val="00F308A3"/>
    <w:rsid w:val="00F30F91"/>
    <w:rsid w:val="00F313DD"/>
    <w:rsid w:val="00F31FCA"/>
    <w:rsid w:val="00F3290F"/>
    <w:rsid w:val="00F358C0"/>
    <w:rsid w:val="00F362AC"/>
    <w:rsid w:val="00F36812"/>
    <w:rsid w:val="00F438CA"/>
    <w:rsid w:val="00F43943"/>
    <w:rsid w:val="00F441E0"/>
    <w:rsid w:val="00F45888"/>
    <w:rsid w:val="00F47693"/>
    <w:rsid w:val="00F47B4D"/>
    <w:rsid w:val="00F52983"/>
    <w:rsid w:val="00F539D3"/>
    <w:rsid w:val="00F53E20"/>
    <w:rsid w:val="00F5531A"/>
    <w:rsid w:val="00F5571C"/>
    <w:rsid w:val="00F61BFE"/>
    <w:rsid w:val="00F61C7E"/>
    <w:rsid w:val="00F63141"/>
    <w:rsid w:val="00F64609"/>
    <w:rsid w:val="00F65816"/>
    <w:rsid w:val="00F65E99"/>
    <w:rsid w:val="00F6745A"/>
    <w:rsid w:val="00F71FF7"/>
    <w:rsid w:val="00F71FFF"/>
    <w:rsid w:val="00F725D8"/>
    <w:rsid w:val="00F735AA"/>
    <w:rsid w:val="00F75059"/>
    <w:rsid w:val="00F762AC"/>
    <w:rsid w:val="00F76E00"/>
    <w:rsid w:val="00F7770A"/>
    <w:rsid w:val="00F80807"/>
    <w:rsid w:val="00F817F4"/>
    <w:rsid w:val="00F8222E"/>
    <w:rsid w:val="00F83640"/>
    <w:rsid w:val="00F83C44"/>
    <w:rsid w:val="00F84642"/>
    <w:rsid w:val="00F85C78"/>
    <w:rsid w:val="00F87A2D"/>
    <w:rsid w:val="00F91F4B"/>
    <w:rsid w:val="00F933DC"/>
    <w:rsid w:val="00F9510C"/>
    <w:rsid w:val="00F955E7"/>
    <w:rsid w:val="00F957BE"/>
    <w:rsid w:val="00F95828"/>
    <w:rsid w:val="00F9593F"/>
    <w:rsid w:val="00F9649E"/>
    <w:rsid w:val="00F96CD8"/>
    <w:rsid w:val="00FA131E"/>
    <w:rsid w:val="00FA2D67"/>
    <w:rsid w:val="00FA3DCD"/>
    <w:rsid w:val="00FA7069"/>
    <w:rsid w:val="00FA764B"/>
    <w:rsid w:val="00FA7770"/>
    <w:rsid w:val="00FA7822"/>
    <w:rsid w:val="00FB2181"/>
    <w:rsid w:val="00FB2B47"/>
    <w:rsid w:val="00FB329C"/>
    <w:rsid w:val="00FB4934"/>
    <w:rsid w:val="00FB5D13"/>
    <w:rsid w:val="00FB6116"/>
    <w:rsid w:val="00FB71AD"/>
    <w:rsid w:val="00FB75A0"/>
    <w:rsid w:val="00FC10BD"/>
    <w:rsid w:val="00FC1469"/>
    <w:rsid w:val="00FC35BB"/>
    <w:rsid w:val="00FC39FD"/>
    <w:rsid w:val="00FC5FD9"/>
    <w:rsid w:val="00FC66AD"/>
    <w:rsid w:val="00FC73F6"/>
    <w:rsid w:val="00FC7852"/>
    <w:rsid w:val="00FD18A4"/>
    <w:rsid w:val="00FD32A2"/>
    <w:rsid w:val="00FD381A"/>
    <w:rsid w:val="00FD3D3F"/>
    <w:rsid w:val="00FD4B07"/>
    <w:rsid w:val="00FD77F9"/>
    <w:rsid w:val="00FE0274"/>
    <w:rsid w:val="00FE0E3B"/>
    <w:rsid w:val="00FE15E3"/>
    <w:rsid w:val="00FE27D7"/>
    <w:rsid w:val="00FE342E"/>
    <w:rsid w:val="00FE4AA8"/>
    <w:rsid w:val="00FE587A"/>
    <w:rsid w:val="00FE72DD"/>
    <w:rsid w:val="00FF04F8"/>
    <w:rsid w:val="00FF229A"/>
    <w:rsid w:val="00FF29D5"/>
    <w:rsid w:val="00FF5A5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861CD5"/>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qn1">
    <w:name w:val="Eqn1"/>
    <w:basedOn w:val="Normal"/>
    <w:rsid w:val="00105572"/>
    <w:pPr>
      <w:tabs>
        <w:tab w:val="right" w:pos="8640"/>
      </w:tabs>
      <w:spacing w:line="480" w:lineRule="auto"/>
      <w:ind w:left="1440"/>
    </w:pPr>
  </w:style>
  <w:style w:type="paragraph" w:styleId="Footer">
    <w:name w:val="footer"/>
    <w:basedOn w:val="Normal"/>
    <w:rsid w:val="005C367E"/>
    <w:pPr>
      <w:tabs>
        <w:tab w:val="center" w:pos="4320"/>
        <w:tab w:val="right" w:pos="8640"/>
      </w:tabs>
    </w:pPr>
  </w:style>
  <w:style w:type="character" w:styleId="PageNumber">
    <w:name w:val="page number"/>
    <w:basedOn w:val="DefaultParagraphFont"/>
    <w:rsid w:val="005C367E"/>
  </w:style>
  <w:style w:type="paragraph" w:styleId="Header">
    <w:name w:val="header"/>
    <w:basedOn w:val="Normal"/>
    <w:rsid w:val="005C367E"/>
    <w:pPr>
      <w:tabs>
        <w:tab w:val="center" w:pos="4320"/>
        <w:tab w:val="right" w:pos="8640"/>
      </w:tabs>
    </w:pPr>
  </w:style>
  <w:style w:type="character" w:styleId="Hyperlink">
    <w:name w:val="Hyperlink"/>
    <w:basedOn w:val="DefaultParagraphFont"/>
    <w:rsid w:val="00BA37AF"/>
    <w:rPr>
      <w:color w:val="0000FF"/>
      <w:u w:val="single"/>
    </w:rPr>
  </w:style>
  <w:style w:type="paragraph" w:customStyle="1" w:styleId="Default">
    <w:name w:val="Default"/>
    <w:rsid w:val="00510A7A"/>
    <w:pPr>
      <w:autoSpaceDE w:val="0"/>
      <w:autoSpaceDN w:val="0"/>
      <w:adjustRightInd w:val="0"/>
    </w:pPr>
    <w:rPr>
      <w:rFonts w:ascii="Courier New" w:hAnsi="Courier New" w:cs="Courier New"/>
      <w:color w:val="000000"/>
      <w:sz w:val="24"/>
      <w:szCs w:val="24"/>
    </w:rPr>
  </w:style>
  <w:style w:type="character" w:customStyle="1" w:styleId="MTEquationSection">
    <w:name w:val="MTEquationSection"/>
    <w:basedOn w:val="DefaultParagraphFont"/>
    <w:rsid w:val="004D0A5E"/>
    <w:rPr>
      <w:b/>
      <w:vanish/>
      <w:color w:val="FF0000"/>
    </w:rPr>
  </w:style>
  <w:style w:type="character" w:styleId="FollowedHyperlink">
    <w:name w:val="FollowedHyperlink"/>
    <w:basedOn w:val="DefaultParagraphFont"/>
    <w:rsid w:val="00A37E3B"/>
    <w:rPr>
      <w:color w:val="800080"/>
      <w:u w:val="single"/>
    </w:rPr>
  </w:style>
  <w:style w:type="paragraph" w:styleId="FootnoteText">
    <w:name w:val="footnote text"/>
    <w:basedOn w:val="Normal"/>
    <w:semiHidden/>
    <w:rsid w:val="00992F67"/>
    <w:rPr>
      <w:sz w:val="20"/>
      <w:szCs w:val="20"/>
    </w:rPr>
  </w:style>
  <w:style w:type="character" w:styleId="FootnoteReference">
    <w:name w:val="footnote reference"/>
    <w:basedOn w:val="DefaultParagraphFont"/>
    <w:semiHidden/>
    <w:rsid w:val="00992F67"/>
    <w:rPr>
      <w:vertAlign w:val="superscript"/>
    </w:rPr>
  </w:style>
  <w:style w:type="table" w:styleId="TableGrid">
    <w:name w:val="Table Grid"/>
    <w:basedOn w:val="TableNormal"/>
    <w:rsid w:val="00E37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62CCD"/>
    <w:rPr>
      <w:sz w:val="16"/>
      <w:szCs w:val="16"/>
    </w:rPr>
  </w:style>
  <w:style w:type="paragraph" w:styleId="CommentText">
    <w:name w:val="annotation text"/>
    <w:basedOn w:val="Normal"/>
    <w:semiHidden/>
    <w:rsid w:val="00562CCD"/>
    <w:rPr>
      <w:sz w:val="20"/>
      <w:szCs w:val="20"/>
    </w:rPr>
  </w:style>
  <w:style w:type="paragraph" w:styleId="CommentSubject">
    <w:name w:val="annotation subject"/>
    <w:basedOn w:val="CommentText"/>
    <w:next w:val="CommentText"/>
    <w:semiHidden/>
    <w:rsid w:val="00562CCD"/>
    <w:rPr>
      <w:b/>
      <w:bCs/>
    </w:rPr>
  </w:style>
  <w:style w:type="paragraph" w:styleId="BalloonText">
    <w:name w:val="Balloon Text"/>
    <w:basedOn w:val="Normal"/>
    <w:semiHidden/>
    <w:rsid w:val="00562CCD"/>
    <w:rPr>
      <w:rFonts w:ascii="Tahoma" w:hAnsi="Tahoma" w:cs="Tahoma"/>
      <w:sz w:val="16"/>
      <w:szCs w:val="16"/>
    </w:rPr>
  </w:style>
  <w:style w:type="paragraph" w:styleId="TOC1">
    <w:name w:val="toc 1"/>
    <w:basedOn w:val="Normal"/>
    <w:next w:val="Normal"/>
    <w:autoRedefine/>
    <w:semiHidden/>
    <w:rsid w:val="00587FAB"/>
  </w:style>
  <w:style w:type="paragraph" w:styleId="TOC2">
    <w:name w:val="toc 2"/>
    <w:basedOn w:val="Normal"/>
    <w:next w:val="Normal"/>
    <w:autoRedefine/>
    <w:semiHidden/>
    <w:rsid w:val="002A0B6C"/>
    <w:pPr>
      <w:ind w:left="240"/>
    </w:pPr>
  </w:style>
  <w:style w:type="paragraph" w:styleId="TOC3">
    <w:name w:val="toc 3"/>
    <w:basedOn w:val="Normal"/>
    <w:next w:val="Normal"/>
    <w:autoRedefine/>
    <w:semiHidden/>
    <w:rsid w:val="002A0B6C"/>
    <w:pPr>
      <w:ind w:left="480"/>
    </w:pPr>
  </w:style>
  <w:style w:type="paragraph" w:styleId="TOC4">
    <w:name w:val="toc 4"/>
    <w:basedOn w:val="Normal"/>
    <w:next w:val="Normal"/>
    <w:autoRedefine/>
    <w:semiHidden/>
    <w:rsid w:val="00CA2CA0"/>
    <w:pPr>
      <w:ind w:left="720"/>
    </w:pPr>
  </w:style>
</w:styles>
</file>

<file path=word/webSettings.xml><?xml version="1.0" encoding="utf-8"?>
<w:webSettings xmlns:r="http://schemas.openxmlformats.org/officeDocument/2006/relationships" xmlns:w="http://schemas.openxmlformats.org/wordprocessingml/2006/main">
  <w:divs>
    <w:div w:id="13727899">
      <w:bodyDiv w:val="1"/>
      <w:marLeft w:val="0"/>
      <w:marRight w:val="0"/>
      <w:marTop w:val="0"/>
      <w:marBottom w:val="0"/>
      <w:divBdr>
        <w:top w:val="none" w:sz="0" w:space="0" w:color="auto"/>
        <w:left w:val="none" w:sz="0" w:space="0" w:color="auto"/>
        <w:bottom w:val="none" w:sz="0" w:space="0" w:color="auto"/>
        <w:right w:val="none" w:sz="0" w:space="0" w:color="auto"/>
      </w:divBdr>
    </w:div>
    <w:div w:id="13922517">
      <w:bodyDiv w:val="1"/>
      <w:marLeft w:val="0"/>
      <w:marRight w:val="0"/>
      <w:marTop w:val="0"/>
      <w:marBottom w:val="0"/>
      <w:divBdr>
        <w:top w:val="none" w:sz="0" w:space="0" w:color="auto"/>
        <w:left w:val="none" w:sz="0" w:space="0" w:color="auto"/>
        <w:bottom w:val="none" w:sz="0" w:space="0" w:color="auto"/>
        <w:right w:val="none" w:sz="0" w:space="0" w:color="auto"/>
      </w:divBdr>
    </w:div>
    <w:div w:id="30037303">
      <w:bodyDiv w:val="1"/>
      <w:marLeft w:val="0"/>
      <w:marRight w:val="0"/>
      <w:marTop w:val="0"/>
      <w:marBottom w:val="0"/>
      <w:divBdr>
        <w:top w:val="none" w:sz="0" w:space="0" w:color="auto"/>
        <w:left w:val="none" w:sz="0" w:space="0" w:color="auto"/>
        <w:bottom w:val="none" w:sz="0" w:space="0" w:color="auto"/>
        <w:right w:val="none" w:sz="0" w:space="0" w:color="auto"/>
      </w:divBdr>
    </w:div>
    <w:div w:id="54283355">
      <w:bodyDiv w:val="1"/>
      <w:marLeft w:val="0"/>
      <w:marRight w:val="0"/>
      <w:marTop w:val="0"/>
      <w:marBottom w:val="0"/>
      <w:divBdr>
        <w:top w:val="none" w:sz="0" w:space="0" w:color="auto"/>
        <w:left w:val="none" w:sz="0" w:space="0" w:color="auto"/>
        <w:bottom w:val="none" w:sz="0" w:space="0" w:color="auto"/>
        <w:right w:val="none" w:sz="0" w:space="0" w:color="auto"/>
      </w:divBdr>
    </w:div>
    <w:div w:id="170030307">
      <w:bodyDiv w:val="1"/>
      <w:marLeft w:val="0"/>
      <w:marRight w:val="0"/>
      <w:marTop w:val="0"/>
      <w:marBottom w:val="0"/>
      <w:divBdr>
        <w:top w:val="none" w:sz="0" w:space="0" w:color="auto"/>
        <w:left w:val="none" w:sz="0" w:space="0" w:color="auto"/>
        <w:bottom w:val="none" w:sz="0" w:space="0" w:color="auto"/>
        <w:right w:val="none" w:sz="0" w:space="0" w:color="auto"/>
      </w:divBdr>
    </w:div>
    <w:div w:id="267735979">
      <w:bodyDiv w:val="1"/>
      <w:marLeft w:val="0"/>
      <w:marRight w:val="0"/>
      <w:marTop w:val="0"/>
      <w:marBottom w:val="0"/>
      <w:divBdr>
        <w:top w:val="none" w:sz="0" w:space="0" w:color="auto"/>
        <w:left w:val="none" w:sz="0" w:space="0" w:color="auto"/>
        <w:bottom w:val="none" w:sz="0" w:space="0" w:color="auto"/>
        <w:right w:val="none" w:sz="0" w:space="0" w:color="auto"/>
      </w:divBdr>
    </w:div>
    <w:div w:id="279385042">
      <w:bodyDiv w:val="1"/>
      <w:marLeft w:val="0"/>
      <w:marRight w:val="0"/>
      <w:marTop w:val="0"/>
      <w:marBottom w:val="0"/>
      <w:divBdr>
        <w:top w:val="none" w:sz="0" w:space="0" w:color="auto"/>
        <w:left w:val="none" w:sz="0" w:space="0" w:color="auto"/>
        <w:bottom w:val="none" w:sz="0" w:space="0" w:color="auto"/>
        <w:right w:val="none" w:sz="0" w:space="0" w:color="auto"/>
      </w:divBdr>
    </w:div>
    <w:div w:id="397244391">
      <w:bodyDiv w:val="1"/>
      <w:marLeft w:val="0"/>
      <w:marRight w:val="0"/>
      <w:marTop w:val="0"/>
      <w:marBottom w:val="0"/>
      <w:divBdr>
        <w:top w:val="none" w:sz="0" w:space="0" w:color="auto"/>
        <w:left w:val="none" w:sz="0" w:space="0" w:color="auto"/>
        <w:bottom w:val="none" w:sz="0" w:space="0" w:color="auto"/>
        <w:right w:val="none" w:sz="0" w:space="0" w:color="auto"/>
      </w:divBdr>
    </w:div>
    <w:div w:id="533663948">
      <w:bodyDiv w:val="1"/>
      <w:marLeft w:val="0"/>
      <w:marRight w:val="0"/>
      <w:marTop w:val="0"/>
      <w:marBottom w:val="0"/>
      <w:divBdr>
        <w:top w:val="none" w:sz="0" w:space="0" w:color="auto"/>
        <w:left w:val="none" w:sz="0" w:space="0" w:color="auto"/>
        <w:bottom w:val="none" w:sz="0" w:space="0" w:color="auto"/>
        <w:right w:val="none" w:sz="0" w:space="0" w:color="auto"/>
      </w:divBdr>
    </w:div>
    <w:div w:id="561527730">
      <w:bodyDiv w:val="1"/>
      <w:marLeft w:val="0"/>
      <w:marRight w:val="0"/>
      <w:marTop w:val="0"/>
      <w:marBottom w:val="0"/>
      <w:divBdr>
        <w:top w:val="none" w:sz="0" w:space="0" w:color="auto"/>
        <w:left w:val="none" w:sz="0" w:space="0" w:color="auto"/>
        <w:bottom w:val="none" w:sz="0" w:space="0" w:color="auto"/>
        <w:right w:val="none" w:sz="0" w:space="0" w:color="auto"/>
      </w:divBdr>
    </w:div>
    <w:div w:id="668481671">
      <w:bodyDiv w:val="1"/>
      <w:marLeft w:val="0"/>
      <w:marRight w:val="0"/>
      <w:marTop w:val="0"/>
      <w:marBottom w:val="0"/>
      <w:divBdr>
        <w:top w:val="none" w:sz="0" w:space="0" w:color="auto"/>
        <w:left w:val="none" w:sz="0" w:space="0" w:color="auto"/>
        <w:bottom w:val="none" w:sz="0" w:space="0" w:color="auto"/>
        <w:right w:val="none" w:sz="0" w:space="0" w:color="auto"/>
      </w:divBdr>
    </w:div>
    <w:div w:id="854265579">
      <w:bodyDiv w:val="1"/>
      <w:marLeft w:val="0"/>
      <w:marRight w:val="0"/>
      <w:marTop w:val="0"/>
      <w:marBottom w:val="0"/>
      <w:divBdr>
        <w:top w:val="none" w:sz="0" w:space="0" w:color="auto"/>
        <w:left w:val="none" w:sz="0" w:space="0" w:color="auto"/>
        <w:bottom w:val="none" w:sz="0" w:space="0" w:color="auto"/>
        <w:right w:val="none" w:sz="0" w:space="0" w:color="auto"/>
      </w:divBdr>
    </w:div>
    <w:div w:id="958419025">
      <w:bodyDiv w:val="1"/>
      <w:marLeft w:val="0"/>
      <w:marRight w:val="0"/>
      <w:marTop w:val="0"/>
      <w:marBottom w:val="0"/>
      <w:divBdr>
        <w:top w:val="none" w:sz="0" w:space="0" w:color="auto"/>
        <w:left w:val="none" w:sz="0" w:space="0" w:color="auto"/>
        <w:bottom w:val="none" w:sz="0" w:space="0" w:color="auto"/>
        <w:right w:val="none" w:sz="0" w:space="0" w:color="auto"/>
      </w:divBdr>
    </w:div>
    <w:div w:id="1017005863">
      <w:bodyDiv w:val="1"/>
      <w:marLeft w:val="0"/>
      <w:marRight w:val="0"/>
      <w:marTop w:val="0"/>
      <w:marBottom w:val="0"/>
      <w:divBdr>
        <w:top w:val="none" w:sz="0" w:space="0" w:color="auto"/>
        <w:left w:val="none" w:sz="0" w:space="0" w:color="auto"/>
        <w:bottom w:val="none" w:sz="0" w:space="0" w:color="auto"/>
        <w:right w:val="none" w:sz="0" w:space="0" w:color="auto"/>
      </w:divBdr>
    </w:div>
    <w:div w:id="1199665689">
      <w:bodyDiv w:val="1"/>
      <w:marLeft w:val="0"/>
      <w:marRight w:val="0"/>
      <w:marTop w:val="0"/>
      <w:marBottom w:val="0"/>
      <w:divBdr>
        <w:top w:val="none" w:sz="0" w:space="0" w:color="auto"/>
        <w:left w:val="none" w:sz="0" w:space="0" w:color="auto"/>
        <w:bottom w:val="none" w:sz="0" w:space="0" w:color="auto"/>
        <w:right w:val="none" w:sz="0" w:space="0" w:color="auto"/>
      </w:divBdr>
    </w:div>
    <w:div w:id="1221135316">
      <w:bodyDiv w:val="1"/>
      <w:marLeft w:val="0"/>
      <w:marRight w:val="0"/>
      <w:marTop w:val="0"/>
      <w:marBottom w:val="0"/>
      <w:divBdr>
        <w:top w:val="none" w:sz="0" w:space="0" w:color="auto"/>
        <w:left w:val="none" w:sz="0" w:space="0" w:color="auto"/>
        <w:bottom w:val="none" w:sz="0" w:space="0" w:color="auto"/>
        <w:right w:val="none" w:sz="0" w:space="0" w:color="auto"/>
      </w:divBdr>
    </w:div>
    <w:div w:id="1278415486">
      <w:bodyDiv w:val="1"/>
      <w:marLeft w:val="0"/>
      <w:marRight w:val="0"/>
      <w:marTop w:val="0"/>
      <w:marBottom w:val="0"/>
      <w:divBdr>
        <w:top w:val="none" w:sz="0" w:space="0" w:color="auto"/>
        <w:left w:val="none" w:sz="0" w:space="0" w:color="auto"/>
        <w:bottom w:val="none" w:sz="0" w:space="0" w:color="auto"/>
        <w:right w:val="none" w:sz="0" w:space="0" w:color="auto"/>
      </w:divBdr>
    </w:div>
    <w:div w:id="1523781884">
      <w:bodyDiv w:val="1"/>
      <w:marLeft w:val="0"/>
      <w:marRight w:val="0"/>
      <w:marTop w:val="0"/>
      <w:marBottom w:val="0"/>
      <w:divBdr>
        <w:top w:val="none" w:sz="0" w:space="0" w:color="auto"/>
        <w:left w:val="none" w:sz="0" w:space="0" w:color="auto"/>
        <w:bottom w:val="none" w:sz="0" w:space="0" w:color="auto"/>
        <w:right w:val="none" w:sz="0" w:space="0" w:color="auto"/>
      </w:divBdr>
    </w:div>
    <w:div w:id="1632587050">
      <w:bodyDiv w:val="1"/>
      <w:marLeft w:val="0"/>
      <w:marRight w:val="0"/>
      <w:marTop w:val="0"/>
      <w:marBottom w:val="0"/>
      <w:divBdr>
        <w:top w:val="none" w:sz="0" w:space="0" w:color="auto"/>
        <w:left w:val="none" w:sz="0" w:space="0" w:color="auto"/>
        <w:bottom w:val="none" w:sz="0" w:space="0" w:color="auto"/>
        <w:right w:val="none" w:sz="0" w:space="0" w:color="auto"/>
      </w:divBdr>
    </w:div>
    <w:div w:id="1687904513">
      <w:bodyDiv w:val="1"/>
      <w:marLeft w:val="0"/>
      <w:marRight w:val="0"/>
      <w:marTop w:val="0"/>
      <w:marBottom w:val="0"/>
      <w:divBdr>
        <w:top w:val="none" w:sz="0" w:space="0" w:color="auto"/>
        <w:left w:val="none" w:sz="0" w:space="0" w:color="auto"/>
        <w:bottom w:val="none" w:sz="0" w:space="0" w:color="auto"/>
        <w:right w:val="none" w:sz="0" w:space="0" w:color="auto"/>
      </w:divBdr>
    </w:div>
    <w:div w:id="1834490369">
      <w:bodyDiv w:val="1"/>
      <w:marLeft w:val="0"/>
      <w:marRight w:val="0"/>
      <w:marTop w:val="0"/>
      <w:marBottom w:val="0"/>
      <w:divBdr>
        <w:top w:val="none" w:sz="0" w:space="0" w:color="auto"/>
        <w:left w:val="none" w:sz="0" w:space="0" w:color="auto"/>
        <w:bottom w:val="none" w:sz="0" w:space="0" w:color="auto"/>
        <w:right w:val="none" w:sz="0" w:space="0" w:color="auto"/>
      </w:divBdr>
    </w:div>
    <w:div w:id="1967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2</vt:lpstr>
    </vt:vector>
  </TitlesOfParts>
  <Company>University of Maryland</Company>
  <LinksUpToDate>false</LinksUpToDate>
  <CharactersWithSpaces>13744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rvalliant</dc:creator>
  <cp:keywords/>
  <dc:description/>
  <cp:lastModifiedBy>Jill A. Dever</cp:lastModifiedBy>
  <cp:revision>2</cp:revision>
  <cp:lastPrinted>2009-09-22T00:43:00Z</cp:lastPrinted>
  <dcterms:created xsi:type="dcterms:W3CDTF">2010-07-11T21:55:00Z</dcterms:created>
  <dcterms:modified xsi:type="dcterms:W3CDTF">2010-07-11T21:55:00Z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4" name="MTPreferences 1">
    <vt:lpwstr>
Full=12 pt_x000d_
Script=80 %_x000d_
ScriptScript=60 %_x000d_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5"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6"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12pt.eqp</vt:lpwstr>
  </property>
  <property fmtid="{D5CDD505-2E9C-101B-9397-08002B2CF9AE}" pid="8" name="MTEquationSection">
    <vt:lpwstr>1</vt:lpwstr>
  </property>
  <property fmtid="{D5CDD505-2E9C-101B-9397-08002B2CF9AE}" pid="9" name="MTEquationNumber2">
    <vt:lpwstr>(#E1)</vt:lpwstr>
  </property>
</Properties>
</file>